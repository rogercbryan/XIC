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D8A7" w14:textId="28960A04" w:rsidR="00337EAC" w:rsidRDefault="00D94B90" w:rsidP="00D94B90">
      <w:pPr>
        <w:pStyle w:val="ListParagraph"/>
        <w:numPr>
          <w:ilvl w:val="0"/>
          <w:numId w:val="1"/>
        </w:numPr>
        <w:ind w:left="360"/>
        <w:rPr>
          <w:ins w:id="0" w:author="Brian Andrews" w:date="2017-08-16T15:52:00Z"/>
          <w:b/>
        </w:rPr>
      </w:pPr>
      <w:del w:id="1" w:author="Brian Andrews" w:date="2017-08-16T15:52:00Z">
        <w:r w:rsidRPr="00D94B90" w:rsidDel="00E5030D">
          <w:rPr>
            <w:b/>
          </w:rPr>
          <w:delText>Motivation</w:delText>
        </w:r>
      </w:del>
      <w:ins w:id="2" w:author="Brian Andrews" w:date="2017-08-16T15:52:00Z">
        <w:r w:rsidR="00E5030D">
          <w:rPr>
            <w:b/>
          </w:rPr>
          <w:t>Executive Summary</w:t>
        </w:r>
      </w:ins>
    </w:p>
    <w:p w14:paraId="1F0AFD2B" w14:textId="1953D35C" w:rsidR="00246C5E" w:rsidRDefault="00246C5E" w:rsidP="00246C5E">
      <w:pPr>
        <w:pStyle w:val="ListParagraph"/>
        <w:numPr>
          <w:ilvl w:val="1"/>
          <w:numId w:val="1"/>
        </w:numPr>
        <w:rPr>
          <w:ins w:id="3" w:author="Brian Andrews" w:date="2017-08-16T15:53:00Z"/>
          <w:b/>
        </w:rPr>
        <w:pPrChange w:id="4" w:author="Brian Andrews" w:date="2017-08-16T15:52:00Z">
          <w:pPr>
            <w:pStyle w:val="ListParagraph"/>
            <w:numPr>
              <w:numId w:val="1"/>
            </w:numPr>
            <w:ind w:left="360" w:hanging="360"/>
          </w:pPr>
        </w:pPrChange>
      </w:pPr>
      <w:ins w:id="5" w:author="Brian Andrews" w:date="2017-08-16T15:52:00Z">
        <w:r>
          <w:rPr>
            <w:b/>
          </w:rPr>
          <w:t>Introduction and Problem Overview</w:t>
        </w:r>
      </w:ins>
    </w:p>
    <w:p w14:paraId="3FE0319C" w14:textId="5DC41ADA" w:rsidR="00246C5E" w:rsidRDefault="00246C5E" w:rsidP="00246C5E">
      <w:pPr>
        <w:pStyle w:val="ListParagraph"/>
        <w:numPr>
          <w:ilvl w:val="1"/>
          <w:numId w:val="1"/>
        </w:numPr>
        <w:rPr>
          <w:ins w:id="6" w:author="Brian Andrews" w:date="2017-08-16T15:52:00Z"/>
          <w:b/>
        </w:rPr>
        <w:pPrChange w:id="7" w:author="Brian Andrews" w:date="2017-08-16T15:52:00Z">
          <w:pPr>
            <w:pStyle w:val="ListParagraph"/>
            <w:numPr>
              <w:numId w:val="1"/>
            </w:numPr>
            <w:ind w:left="360" w:hanging="360"/>
          </w:pPr>
        </w:pPrChange>
      </w:pPr>
      <w:ins w:id="8" w:author="Brian Andrews" w:date="2017-08-16T15:53:00Z">
        <w:r>
          <w:rPr>
            <w:b/>
          </w:rPr>
          <w:t>Mission Statement</w:t>
        </w:r>
      </w:ins>
    </w:p>
    <w:p w14:paraId="5E3DAFC2" w14:textId="542E8FE9" w:rsidR="00246C5E" w:rsidRPr="00D94B90" w:rsidRDefault="00246C5E" w:rsidP="00246C5E">
      <w:pPr>
        <w:pStyle w:val="ListParagraph"/>
        <w:numPr>
          <w:ilvl w:val="1"/>
          <w:numId w:val="1"/>
        </w:numPr>
        <w:rPr>
          <w:b/>
        </w:rPr>
        <w:pPrChange w:id="9" w:author="Brian Andrews" w:date="2017-08-16T15:52:00Z">
          <w:pPr>
            <w:pStyle w:val="ListParagraph"/>
            <w:numPr>
              <w:numId w:val="1"/>
            </w:numPr>
            <w:ind w:left="360" w:hanging="360"/>
          </w:pPr>
        </w:pPrChange>
      </w:pPr>
      <w:ins w:id="10" w:author="Brian Andrews" w:date="2017-08-16T15:52:00Z">
        <w:r>
          <w:rPr>
            <w:b/>
          </w:rPr>
          <w:t>Objectives</w:t>
        </w:r>
      </w:ins>
    </w:p>
    <w:p w14:paraId="348372E2" w14:textId="4746F6BC" w:rsidR="00D94B90" w:rsidRPr="00291D0E" w:rsidDel="00246C5E" w:rsidRDefault="00291D0E" w:rsidP="00246C5E">
      <w:pPr>
        <w:ind w:firstLine="360"/>
        <w:rPr>
          <w:del w:id="11" w:author="Brian Andrews" w:date="2017-08-16T15:53:00Z"/>
          <w:i/>
          <w:u w:val="single"/>
        </w:rPr>
        <w:pPrChange w:id="12" w:author="Brian Andrews" w:date="2017-08-16T15:53:00Z">
          <w:pPr>
            <w:ind w:firstLine="360"/>
          </w:pPr>
        </w:pPrChange>
      </w:pPr>
      <w:r>
        <w:rPr>
          <w:i/>
          <w:u w:val="single"/>
        </w:rPr>
        <w:t>Roger</w:t>
      </w:r>
    </w:p>
    <w:p w14:paraId="31DB1774" w14:textId="748B8060" w:rsidR="00D94B90" w:rsidRPr="00D94B90" w:rsidDel="00246C5E" w:rsidRDefault="00D94B90" w:rsidP="00246C5E">
      <w:pPr>
        <w:ind w:firstLine="360"/>
        <w:rPr>
          <w:del w:id="13" w:author="Brian Andrews" w:date="2017-08-16T15:53:00Z"/>
          <w:b/>
        </w:rPr>
        <w:pPrChange w:id="14" w:author="Brian Andrews" w:date="2017-08-16T15:53:00Z">
          <w:pPr>
            <w:pStyle w:val="ListParagraph"/>
            <w:numPr>
              <w:numId w:val="1"/>
            </w:numPr>
            <w:ind w:left="360" w:hanging="360"/>
          </w:pPr>
        </w:pPrChange>
      </w:pPr>
      <w:del w:id="15" w:author="Brian Andrews" w:date="2017-08-16T15:53:00Z">
        <w:r w:rsidRPr="00D94B90" w:rsidDel="00246C5E">
          <w:rPr>
            <w:b/>
          </w:rPr>
          <w:delText>Vision</w:delText>
        </w:r>
      </w:del>
    </w:p>
    <w:p w14:paraId="3D1F7E54" w14:textId="26C8D5F7" w:rsidR="00291D0E" w:rsidRPr="00291D0E" w:rsidDel="00246C5E" w:rsidRDefault="00291D0E" w:rsidP="00246C5E">
      <w:pPr>
        <w:ind w:firstLine="360"/>
        <w:rPr>
          <w:del w:id="16" w:author="Brian Andrews" w:date="2017-08-16T15:53:00Z"/>
          <w:i/>
          <w:u w:val="single"/>
        </w:rPr>
        <w:pPrChange w:id="17" w:author="Brian Andrews" w:date="2017-08-16T15:53:00Z">
          <w:pPr>
            <w:ind w:firstLine="360"/>
          </w:pPr>
        </w:pPrChange>
      </w:pPr>
      <w:del w:id="18" w:author="Brian Andrews" w:date="2017-08-16T15:53:00Z">
        <w:r w:rsidRPr="00291D0E" w:rsidDel="00246C5E">
          <w:rPr>
            <w:i/>
            <w:u w:val="single"/>
          </w:rPr>
          <w:delText>Roger</w:delText>
        </w:r>
      </w:del>
    </w:p>
    <w:p w14:paraId="7C3E3766" w14:textId="4FB50DB7" w:rsidR="00D94B90" w:rsidDel="00246C5E" w:rsidRDefault="00D94B90" w:rsidP="00246C5E">
      <w:pPr>
        <w:ind w:firstLine="360"/>
        <w:rPr>
          <w:del w:id="19" w:author="Brian Andrews" w:date="2017-08-16T15:53:00Z"/>
          <w:b/>
        </w:rPr>
        <w:pPrChange w:id="20" w:author="Brian Andrews" w:date="2017-08-16T15:53:00Z">
          <w:pPr>
            <w:ind w:left="720" w:hanging="360"/>
          </w:pPr>
        </w:pPrChange>
      </w:pPr>
    </w:p>
    <w:p w14:paraId="79E050EB" w14:textId="47E9C070" w:rsidR="00D94B90" w:rsidRPr="00D94B90" w:rsidDel="00246C5E" w:rsidRDefault="00D94B90" w:rsidP="00D94B90">
      <w:pPr>
        <w:pStyle w:val="ListParagraph"/>
        <w:numPr>
          <w:ilvl w:val="0"/>
          <w:numId w:val="1"/>
        </w:numPr>
        <w:ind w:left="360"/>
        <w:rPr>
          <w:del w:id="21" w:author="Brian Andrews" w:date="2017-08-16T15:53:00Z"/>
          <w:b/>
        </w:rPr>
      </w:pPr>
      <w:del w:id="22" w:author="Brian Andrews" w:date="2017-08-16T15:53:00Z">
        <w:r w:rsidRPr="00D94B90" w:rsidDel="00246C5E">
          <w:rPr>
            <w:b/>
          </w:rPr>
          <w:delText>DCIX Currency Valuation</w:delText>
        </w:r>
      </w:del>
    </w:p>
    <w:p w14:paraId="2D8D33CB" w14:textId="5A3A6674" w:rsidR="00D94B90" w:rsidDel="00246C5E" w:rsidRDefault="00291D0E" w:rsidP="001842C6">
      <w:pPr>
        <w:ind w:firstLine="360"/>
        <w:rPr>
          <w:del w:id="23" w:author="Brian Andrews" w:date="2017-08-16T15:53:00Z"/>
          <w:u w:val="single"/>
        </w:rPr>
      </w:pPr>
      <w:del w:id="24" w:author="Brian Andrews" w:date="2017-08-16T15:53:00Z">
        <w:r w:rsidRPr="001842C6" w:rsidDel="00246C5E">
          <w:rPr>
            <w:u w:val="single"/>
          </w:rPr>
          <w:delText>Roger/</w:delText>
        </w:r>
        <w:r w:rsidR="0050186E" w:rsidDel="00246C5E">
          <w:rPr>
            <w:u w:val="single"/>
          </w:rPr>
          <w:delText>Br</w:delText>
        </w:r>
      </w:del>
      <w:del w:id="25" w:author="Brian Andrews" w:date="2017-08-16T14:48:00Z">
        <w:r w:rsidR="0050186E" w:rsidDel="00104282">
          <w:rPr>
            <w:u w:val="single"/>
          </w:rPr>
          <w:delText>y</w:delText>
        </w:r>
      </w:del>
      <w:del w:id="26" w:author="Brian Andrews" w:date="2017-08-16T15:53:00Z">
        <w:r w:rsidR="0050186E" w:rsidDel="00246C5E">
          <w:rPr>
            <w:u w:val="single"/>
          </w:rPr>
          <w:delText>an</w:delText>
        </w:r>
      </w:del>
    </w:p>
    <w:p w14:paraId="1D08C64B" w14:textId="77777777" w:rsidR="001842C6" w:rsidRPr="001842C6" w:rsidRDefault="001842C6" w:rsidP="001842C6">
      <w:pPr>
        <w:ind w:firstLine="360"/>
        <w:rPr>
          <w:u w:val="single"/>
        </w:rPr>
      </w:pPr>
    </w:p>
    <w:p w14:paraId="74ABF306" w14:textId="2F438F81" w:rsidR="00D94B90" w:rsidRDefault="00D94B90" w:rsidP="00D94B90">
      <w:pPr>
        <w:pStyle w:val="ListParagraph"/>
        <w:numPr>
          <w:ilvl w:val="0"/>
          <w:numId w:val="1"/>
        </w:numPr>
        <w:ind w:left="360"/>
        <w:rPr>
          <w:ins w:id="27" w:author="Brian Andrews" w:date="2017-08-16T15:53:00Z"/>
          <w:b/>
        </w:rPr>
      </w:pPr>
      <w:del w:id="28" w:author="Brian Andrews" w:date="2017-08-16T15:53:00Z">
        <w:r w:rsidRPr="00D94B90" w:rsidDel="00246C5E">
          <w:rPr>
            <w:b/>
          </w:rPr>
          <w:delText>Diversification</w:delText>
        </w:r>
      </w:del>
      <w:ins w:id="29" w:author="Brian Andrews" w:date="2017-08-16T15:53:00Z">
        <w:r w:rsidR="00246C5E">
          <w:rPr>
            <w:b/>
          </w:rPr>
          <w:t>Fund</w:t>
        </w:r>
      </w:ins>
    </w:p>
    <w:p w14:paraId="4DE51231" w14:textId="764345B0" w:rsidR="00246C5E" w:rsidRPr="00D94B90" w:rsidRDefault="00246C5E" w:rsidP="00246C5E">
      <w:pPr>
        <w:pStyle w:val="ListParagraph"/>
        <w:numPr>
          <w:ilvl w:val="1"/>
          <w:numId w:val="1"/>
        </w:numPr>
        <w:rPr>
          <w:b/>
        </w:rPr>
        <w:pPrChange w:id="30" w:author="Brian Andrews" w:date="2017-08-16T15:54:00Z">
          <w:pPr>
            <w:pStyle w:val="ListParagraph"/>
            <w:numPr>
              <w:numId w:val="1"/>
            </w:numPr>
            <w:ind w:left="360" w:hanging="360"/>
          </w:pPr>
        </w:pPrChange>
      </w:pPr>
      <w:ins w:id="31" w:author="Brian Andrews" w:date="2017-08-16T15:54:00Z">
        <w:r>
          <w:rPr>
            <w:b/>
          </w:rPr>
          <w:t>How the Fund Solves the Problem</w:t>
        </w:r>
      </w:ins>
    </w:p>
    <w:p w14:paraId="03972DD6" w14:textId="77777777" w:rsidR="00657FAC" w:rsidRPr="00657FAC" w:rsidRDefault="00657FAC" w:rsidP="00657FAC">
      <w:pPr>
        <w:ind w:left="360"/>
      </w:pPr>
      <w:r w:rsidRPr="00657FAC">
        <w:t>A key purpose of the DCI is the diversification of a very volatile crypto-currency market. This allows for an investment in the entire cryptocurrency space, without the risk of betting on a single coin, and without the hassle of holding coins from different exchanges or in different wallets. There are many coins available, some are very valuable investment vehicles, however others are highly volatile and frankly others are worthless. The goal of DCI is to manage an index fund of coins that is the weighted average of the top 30 coins.</w:t>
      </w:r>
    </w:p>
    <w:p w14:paraId="59C61992" w14:textId="77777777" w:rsidR="00657FAC" w:rsidRPr="00657FAC" w:rsidRDefault="00657FAC" w:rsidP="00657FAC">
      <w:pPr>
        <w:ind w:left="360"/>
      </w:pPr>
      <w:r w:rsidRPr="00657FAC">
        <w:t>Clearly, what makes a top performing coin is somewhat subjective, however, we aim to maximize return while minimizing risk. The key to that is creating a weighted average of many un-correlated (or negatively correlated) coins with the highest possible expected return (keeping in mind that the profile of such coins changes over time). Unfortunately, many coins are highly correlated, very volatile and some have a non-zero probability of spontaneous failure. There are competing metrics for which we can optimize our portfolio towards; specifically maximizing expected return versus minimizing volatility. We chose to maximize the Sharpe Ratio, which is a ratio of expected portfolio returns over the portfolio standard deviation.</w:t>
      </w:r>
    </w:p>
    <w:p w14:paraId="1FCFE409" w14:textId="77777777" w:rsidR="00657FAC" w:rsidRPr="00657FAC" w:rsidRDefault="00657FAC" w:rsidP="00657FAC">
      <w:pPr>
        <w:ind w:left="360"/>
      </w:pPr>
      <w:r w:rsidRPr="00657FAC">
        <w:t>Our process is to simulate millions of possible future single-year market prices, based on the historic volatility and correlation of returns using the last 1 year of data (coins must have existed for at least 1 year to be included in our portfolio). We also factor in a penalty for the newest coins that have less history and a chance of going to zero using a proprietary scoring function based on the Lindy Effect, see below.</w:t>
      </w:r>
    </w:p>
    <w:p w14:paraId="056BF9A0" w14:textId="77777777" w:rsidR="00657FAC" w:rsidRPr="00657FAC" w:rsidRDefault="00657FAC" w:rsidP="00657FAC">
      <w:pPr>
        <w:ind w:left="360"/>
      </w:pPr>
      <w:r w:rsidRPr="00657FAC">
        <w:t>Within this simulation, we can report maximum expected draw-dawn, maximum days of loss, expected return, expect 95th percentile return/loss and the expected sharp ratio. More importantly, within this simulation, we perform an optimization using a genetic algorithm to develop an optimal portfolio. After each simulation, we rebalance the portfolio by up-weighting top performing assets and down-weighting poor performing assets until we create an optimal portfolio of assets across all future scenarios in terms of both minimizing volatility and maximizing return.</w:t>
      </w:r>
    </w:p>
    <w:p w14:paraId="1A542620" w14:textId="77777777" w:rsidR="00657FAC" w:rsidRPr="00657FAC" w:rsidRDefault="00657FAC" w:rsidP="00657FAC">
      <w:pPr>
        <w:ind w:left="360"/>
      </w:pPr>
      <w:r w:rsidRPr="00657FAC">
        <w:t>A portion of the DCI coin will also be invested in enterprises that increase the value of the entire crypto-currency space. Such as…</w:t>
      </w:r>
      <w:r w:rsidRPr="001842C6">
        <w:rPr>
          <w:i/>
          <w:u w:val="single"/>
        </w:rPr>
        <w:t xml:space="preserve">[for Roger to fill </w:t>
      </w:r>
      <w:commentRangeStart w:id="32"/>
      <w:r w:rsidRPr="001842C6">
        <w:rPr>
          <w:i/>
          <w:u w:val="single"/>
        </w:rPr>
        <w:t>in</w:t>
      </w:r>
      <w:commentRangeEnd w:id="32"/>
      <w:r w:rsidR="005D3C59">
        <w:rPr>
          <w:rStyle w:val="CommentReference"/>
        </w:rPr>
        <w:commentReference w:id="32"/>
      </w:r>
      <w:r w:rsidRPr="001842C6">
        <w:rPr>
          <w:i/>
          <w:u w:val="single"/>
        </w:rPr>
        <w:t>]</w:t>
      </w:r>
    </w:p>
    <w:p w14:paraId="2947598A" w14:textId="77777777" w:rsidR="00657FAC" w:rsidRPr="00657FAC" w:rsidRDefault="00657FAC" w:rsidP="00657FAC">
      <w:pPr>
        <w:ind w:left="360"/>
      </w:pPr>
      <w:r w:rsidRPr="00657FAC">
        <w:t>This is not a coin to day trade, this is a coin to buy and hold (not HODL) because we have done the hard work of diversifying the portfolio for maximum value over the next 1 year holding period. Additionally, we periodically reweight the portfolio to move new top performers in, and to move bottom performers out. And, of course, any asset that is expected to fail, due to a hack or fraud or any other specific reason, would be immediately removed from the portfolio to be replaced with the next best performing coin.</w:t>
      </w:r>
    </w:p>
    <w:p w14:paraId="3142DAA6" w14:textId="77777777" w:rsidR="00657FAC" w:rsidRPr="00657FAC" w:rsidRDefault="00657FAC" w:rsidP="00657FAC">
      <w:pPr>
        <w:ind w:left="360"/>
      </w:pPr>
      <w:r w:rsidRPr="00657FAC">
        <w:t>The Lindy Effect states simply that the future life expectancy (or in our case, probability of failure) is proportional to both the health and existing longevity of the thing, this is also part of the Doomsday argument. Put simple, fads fade quickly and old things tend to continue to last. For our purposes, coins that have been around for a long time and have high market share have a near zero probability of spontaneous failure, while newer coins with a lower volume have a higher probability of spontaneously going to zero.</w:t>
      </w:r>
    </w:p>
    <w:p w14:paraId="6CA2ADBC" w14:textId="77777777" w:rsidR="00246C5E" w:rsidRDefault="00657FAC" w:rsidP="00657FAC">
      <w:pPr>
        <w:ind w:left="360"/>
        <w:rPr>
          <w:ins w:id="33" w:author="Brian Andrews" w:date="2017-08-16T15:54:00Z"/>
        </w:rPr>
      </w:pPr>
      <w:r w:rsidRPr="00657FAC">
        <w:lastRenderedPageBreak/>
        <w:t>For our purposes, we will define the probability of failing on a single day as</w:t>
      </w:r>
      <w:r>
        <w:t xml:space="preserve"> a function of health (market cap), longevity, percent of coins in circulation and sentiment.</w:t>
      </w:r>
    </w:p>
    <w:p w14:paraId="4E276194" w14:textId="59292E7B" w:rsidR="00246C5E" w:rsidRDefault="00246C5E" w:rsidP="00246C5E">
      <w:pPr>
        <w:pStyle w:val="ListParagraph"/>
        <w:numPr>
          <w:ilvl w:val="1"/>
          <w:numId w:val="1"/>
        </w:numPr>
        <w:rPr>
          <w:ins w:id="34" w:author="Brian Andrews" w:date="2017-08-16T15:55:00Z"/>
          <w:b/>
        </w:rPr>
      </w:pPr>
      <w:ins w:id="35" w:author="Brian Andrews" w:date="2017-08-16T15:54:00Z">
        <w:r w:rsidRPr="00657FAC" w:rsidDel="00246C5E">
          <w:t xml:space="preserve"> </w:t>
        </w:r>
      </w:ins>
      <w:ins w:id="36" w:author="Brian Andrews" w:date="2017-08-16T15:55:00Z">
        <w:r>
          <w:rPr>
            <w:b/>
          </w:rPr>
          <w:t>Prerequisites for Candidate Coins</w:t>
        </w:r>
      </w:ins>
    </w:p>
    <w:p w14:paraId="1BE90C3D" w14:textId="74F253A3" w:rsidR="00246C5E" w:rsidRPr="00D94B90" w:rsidRDefault="00246C5E" w:rsidP="00246C5E">
      <w:pPr>
        <w:pStyle w:val="ListParagraph"/>
        <w:numPr>
          <w:ilvl w:val="1"/>
          <w:numId w:val="1"/>
        </w:numPr>
        <w:rPr>
          <w:ins w:id="37" w:author="Brian Andrews" w:date="2017-08-16T15:55:00Z"/>
          <w:b/>
        </w:rPr>
      </w:pPr>
      <w:ins w:id="38" w:author="Brian Andrews" w:date="2017-08-16T15:55:00Z">
        <w:r>
          <w:rPr>
            <w:b/>
          </w:rPr>
          <w:t>Rebalancing the Fund</w:t>
        </w:r>
      </w:ins>
    </w:p>
    <w:p w14:paraId="46CB04DA" w14:textId="23D0E809" w:rsidR="00246C5E" w:rsidRPr="00657FAC" w:rsidDel="00246C5E" w:rsidRDefault="00246C5E" w:rsidP="00246C5E">
      <w:pPr>
        <w:rPr>
          <w:del w:id="39" w:author="Brian Andrews" w:date="2017-08-16T15:54:00Z"/>
        </w:rPr>
        <w:pPrChange w:id="40" w:author="Brian Andrews" w:date="2017-08-16T15:55:00Z">
          <w:pPr>
            <w:ind w:left="360"/>
          </w:pPr>
        </w:pPrChange>
      </w:pPr>
    </w:p>
    <w:p w14:paraId="40B80EC4" w14:textId="0FE3991A" w:rsidR="00657FAC" w:rsidRPr="00657FAC" w:rsidDel="00246C5E" w:rsidRDefault="00657FAC" w:rsidP="00246C5E">
      <w:pPr>
        <w:rPr>
          <w:del w:id="41" w:author="Brian Andrews" w:date="2017-08-16T15:55:00Z"/>
          <w:b/>
        </w:rPr>
        <w:pPrChange w:id="42" w:author="Brian Andrews" w:date="2017-08-16T15:55:00Z">
          <w:pPr>
            <w:ind w:left="360"/>
          </w:pPr>
        </w:pPrChange>
      </w:pPr>
    </w:p>
    <w:p w14:paraId="701B5E53" w14:textId="641F30C9" w:rsidR="00D94B90" w:rsidDel="00246C5E" w:rsidRDefault="00D94B90" w:rsidP="00246C5E">
      <w:pPr>
        <w:ind w:left="360"/>
        <w:rPr>
          <w:del w:id="43" w:author="Brian Andrews" w:date="2017-08-16T15:55:00Z"/>
          <w:b/>
        </w:rPr>
        <w:pPrChange w:id="44" w:author="Brian Andrews" w:date="2017-08-16T15:54:00Z">
          <w:pPr>
            <w:pStyle w:val="ListParagraph"/>
            <w:numPr>
              <w:numId w:val="1"/>
            </w:numPr>
            <w:ind w:left="360" w:hanging="360"/>
          </w:pPr>
        </w:pPrChange>
      </w:pPr>
      <w:del w:id="45" w:author="Brian Andrews" w:date="2017-08-16T15:55:00Z">
        <w:r w:rsidRPr="00657FAC" w:rsidDel="00246C5E">
          <w:rPr>
            <w:b/>
          </w:rPr>
          <w:delText>Rebalancing</w:delText>
        </w:r>
      </w:del>
    </w:p>
    <w:p w14:paraId="64FE9049" w14:textId="77777777" w:rsidR="006605E3" w:rsidRDefault="006605E3" w:rsidP="006605E3">
      <w:pPr>
        <w:ind w:left="360"/>
      </w:pPr>
      <w:r>
        <w:t xml:space="preserve">In a volatile market, rebalancing is particularly important to see gains over what the market can provide through a pure hold strategy.  It is important to note that this is not an arbitrary buy and sell, but a </w:t>
      </w:r>
      <w:r w:rsidR="00D97E98">
        <w:t xml:space="preserve">periodic and </w:t>
      </w:r>
      <w:r>
        <w:t>systematic movement between assets within a portfolio.</w:t>
      </w:r>
    </w:p>
    <w:p w14:paraId="14F21D5C" w14:textId="77777777" w:rsidR="00D97E98" w:rsidRDefault="00D97E98" w:rsidP="006605E3">
      <w:pPr>
        <w:ind w:left="360"/>
      </w:pPr>
      <w:r>
        <w:t xml:space="preserve">Consider holding a pair of </w:t>
      </w:r>
      <w:r w:rsidR="008F7C64">
        <w:t>coins/</w:t>
      </w:r>
      <w:r>
        <w:t>assets across 3 periods</w:t>
      </w:r>
      <w:r w:rsidR="008F7C64">
        <w:t xml:space="preserve"> where you initially have 1 unit of each</w:t>
      </w:r>
      <w:r>
        <w:t xml:space="preserve">.  If the price of a more volatile asset (A) drops in period 2, and we hold instead of rebalancing, then when value of asset A returns to the original price in period 3, then we are indifferent, seeing neither gain nor loss. </w:t>
      </w:r>
    </w:p>
    <w:tbl>
      <w:tblPr>
        <w:tblW w:w="7460" w:type="dxa"/>
        <w:tblLook w:val="04A0" w:firstRow="1" w:lastRow="0" w:firstColumn="1" w:lastColumn="0" w:noHBand="0" w:noVBand="1"/>
      </w:tblPr>
      <w:tblGrid>
        <w:gridCol w:w="1440"/>
        <w:gridCol w:w="1020"/>
        <w:gridCol w:w="1000"/>
        <w:gridCol w:w="1320"/>
        <w:gridCol w:w="1300"/>
        <w:gridCol w:w="1380"/>
      </w:tblGrid>
      <w:tr w:rsidR="003E5918" w:rsidRPr="003E5918" w14:paraId="5AA829C4" w14:textId="77777777" w:rsidTr="003E5918">
        <w:trPr>
          <w:trHeight w:val="300"/>
        </w:trPr>
        <w:tc>
          <w:tcPr>
            <w:tcW w:w="1440" w:type="dxa"/>
            <w:tcBorders>
              <w:top w:val="single" w:sz="4" w:space="0" w:color="8EA9DB"/>
              <w:left w:val="single" w:sz="4" w:space="0" w:color="8EA9DB"/>
              <w:bottom w:val="single" w:sz="4" w:space="0" w:color="8EA9DB"/>
              <w:right w:val="nil"/>
            </w:tcBorders>
            <w:shd w:val="clear" w:color="4472C4" w:fill="4472C4"/>
            <w:noWrap/>
            <w:vAlign w:val="bottom"/>
            <w:hideMark/>
          </w:tcPr>
          <w:p w14:paraId="275D07EC" w14:textId="77777777" w:rsidR="003E5918" w:rsidRPr="003E5918" w:rsidRDefault="003E5918" w:rsidP="003E5918">
            <w:pPr>
              <w:spacing w:after="0" w:line="240" w:lineRule="auto"/>
              <w:rPr>
                <w:rFonts w:ascii="Calibri" w:eastAsia="Times New Roman" w:hAnsi="Calibri" w:cs="Calibri"/>
                <w:b/>
                <w:bCs/>
                <w:color w:val="FFFFFF"/>
              </w:rPr>
            </w:pPr>
          </w:p>
        </w:tc>
        <w:tc>
          <w:tcPr>
            <w:tcW w:w="1020" w:type="dxa"/>
            <w:tcBorders>
              <w:top w:val="single" w:sz="4" w:space="0" w:color="8EA9DB"/>
              <w:left w:val="nil"/>
              <w:bottom w:val="single" w:sz="4" w:space="0" w:color="8EA9DB"/>
              <w:right w:val="nil"/>
            </w:tcBorders>
            <w:shd w:val="clear" w:color="4472C4" w:fill="4472C4"/>
            <w:noWrap/>
            <w:vAlign w:val="bottom"/>
            <w:hideMark/>
          </w:tcPr>
          <w:p w14:paraId="3705B6BC"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Asset A</w:t>
            </w:r>
          </w:p>
        </w:tc>
        <w:tc>
          <w:tcPr>
            <w:tcW w:w="1000" w:type="dxa"/>
            <w:tcBorders>
              <w:top w:val="single" w:sz="4" w:space="0" w:color="8EA9DB"/>
              <w:left w:val="nil"/>
              <w:bottom w:val="single" w:sz="4" w:space="0" w:color="8EA9DB"/>
              <w:right w:val="nil"/>
            </w:tcBorders>
            <w:shd w:val="clear" w:color="4472C4" w:fill="4472C4"/>
            <w:noWrap/>
            <w:vAlign w:val="bottom"/>
            <w:hideMark/>
          </w:tcPr>
          <w:p w14:paraId="71402781"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Asset B</w:t>
            </w:r>
          </w:p>
        </w:tc>
        <w:tc>
          <w:tcPr>
            <w:tcW w:w="1320" w:type="dxa"/>
            <w:tcBorders>
              <w:top w:val="single" w:sz="4" w:space="0" w:color="8EA9DB"/>
              <w:left w:val="nil"/>
              <w:bottom w:val="single" w:sz="4" w:space="0" w:color="8EA9DB"/>
              <w:right w:val="nil"/>
            </w:tcBorders>
            <w:shd w:val="clear" w:color="4472C4" w:fill="4472C4"/>
            <w:noWrap/>
            <w:vAlign w:val="bottom"/>
            <w:hideMark/>
          </w:tcPr>
          <w:p w14:paraId="45387E91"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 Holdings</w:t>
            </w:r>
          </w:p>
        </w:tc>
        <w:tc>
          <w:tcPr>
            <w:tcW w:w="1300" w:type="dxa"/>
            <w:tcBorders>
              <w:top w:val="single" w:sz="4" w:space="0" w:color="8EA9DB"/>
              <w:left w:val="nil"/>
              <w:bottom w:val="single" w:sz="4" w:space="0" w:color="8EA9DB"/>
              <w:right w:val="nil"/>
            </w:tcBorders>
            <w:shd w:val="clear" w:color="4472C4" w:fill="4472C4"/>
            <w:noWrap/>
            <w:vAlign w:val="bottom"/>
            <w:hideMark/>
          </w:tcPr>
          <w:p w14:paraId="235C6083"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B Holdings</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29EF4148"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Total Value</w:t>
            </w:r>
          </w:p>
        </w:tc>
      </w:tr>
      <w:tr w:rsidR="003E5918" w:rsidRPr="003E5918" w14:paraId="208CF418" w14:textId="77777777" w:rsidTr="003E5918">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00573067"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1</w:t>
            </w:r>
          </w:p>
        </w:tc>
        <w:tc>
          <w:tcPr>
            <w:tcW w:w="1020" w:type="dxa"/>
            <w:tcBorders>
              <w:top w:val="single" w:sz="4" w:space="0" w:color="8EA9DB"/>
              <w:left w:val="nil"/>
              <w:bottom w:val="single" w:sz="4" w:space="0" w:color="8EA9DB"/>
              <w:right w:val="nil"/>
            </w:tcBorders>
            <w:shd w:val="clear" w:color="D9E1F2" w:fill="D9E1F2"/>
            <w:noWrap/>
            <w:vAlign w:val="bottom"/>
            <w:hideMark/>
          </w:tcPr>
          <w:p w14:paraId="2BE89DFC"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D9E1F2" w:fill="D9E1F2"/>
            <w:noWrap/>
            <w:vAlign w:val="bottom"/>
            <w:hideMark/>
          </w:tcPr>
          <w:p w14:paraId="160199B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567339E1"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1D804741"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5D3A4C46"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200</w:t>
            </w:r>
          </w:p>
        </w:tc>
      </w:tr>
      <w:tr w:rsidR="003E5918" w:rsidRPr="003E5918" w14:paraId="4A4BAF27" w14:textId="77777777" w:rsidTr="003E5918">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5A7D0E50"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2</w:t>
            </w:r>
          </w:p>
        </w:tc>
        <w:tc>
          <w:tcPr>
            <w:tcW w:w="1020" w:type="dxa"/>
            <w:tcBorders>
              <w:top w:val="single" w:sz="4" w:space="0" w:color="8EA9DB"/>
              <w:left w:val="nil"/>
              <w:bottom w:val="single" w:sz="4" w:space="0" w:color="8EA9DB"/>
              <w:right w:val="nil"/>
            </w:tcBorders>
            <w:shd w:val="clear" w:color="auto" w:fill="auto"/>
            <w:noWrap/>
            <w:vAlign w:val="bottom"/>
            <w:hideMark/>
          </w:tcPr>
          <w:p w14:paraId="0A9B0BD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50</w:t>
            </w:r>
          </w:p>
        </w:tc>
        <w:tc>
          <w:tcPr>
            <w:tcW w:w="1000" w:type="dxa"/>
            <w:tcBorders>
              <w:top w:val="single" w:sz="4" w:space="0" w:color="8EA9DB"/>
              <w:left w:val="nil"/>
              <w:bottom w:val="single" w:sz="4" w:space="0" w:color="8EA9DB"/>
              <w:right w:val="nil"/>
            </w:tcBorders>
            <w:shd w:val="clear" w:color="auto" w:fill="auto"/>
            <w:noWrap/>
            <w:vAlign w:val="bottom"/>
            <w:hideMark/>
          </w:tcPr>
          <w:p w14:paraId="7922562D"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3550EE1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7CCAB800"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0801DB6E"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r>
      <w:tr w:rsidR="003E5918" w:rsidRPr="003E5918" w14:paraId="29735019" w14:textId="77777777" w:rsidTr="003E5918">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548B3ABE"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Hold</w:t>
            </w:r>
          </w:p>
        </w:tc>
        <w:tc>
          <w:tcPr>
            <w:tcW w:w="1020" w:type="dxa"/>
            <w:tcBorders>
              <w:top w:val="single" w:sz="4" w:space="0" w:color="8EA9DB"/>
              <w:left w:val="nil"/>
              <w:bottom w:val="single" w:sz="4" w:space="0" w:color="8EA9DB"/>
              <w:right w:val="nil"/>
            </w:tcBorders>
            <w:shd w:val="clear" w:color="D9E1F2" w:fill="D9E1F2"/>
            <w:noWrap/>
            <w:vAlign w:val="bottom"/>
            <w:hideMark/>
          </w:tcPr>
          <w:p w14:paraId="7C59611D"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50</w:t>
            </w:r>
          </w:p>
        </w:tc>
        <w:tc>
          <w:tcPr>
            <w:tcW w:w="1000" w:type="dxa"/>
            <w:tcBorders>
              <w:top w:val="single" w:sz="4" w:space="0" w:color="8EA9DB"/>
              <w:left w:val="nil"/>
              <w:bottom w:val="single" w:sz="4" w:space="0" w:color="8EA9DB"/>
              <w:right w:val="nil"/>
            </w:tcBorders>
            <w:shd w:val="clear" w:color="D9E1F2" w:fill="D9E1F2"/>
            <w:noWrap/>
            <w:vAlign w:val="bottom"/>
            <w:hideMark/>
          </w:tcPr>
          <w:p w14:paraId="0BEF8A6D"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7F9E38DB"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73F831C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139A81D4"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r>
      <w:tr w:rsidR="003E5918" w:rsidRPr="003E5918" w14:paraId="285F7048" w14:textId="77777777" w:rsidTr="003E5918">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47D49DC2"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3</w:t>
            </w:r>
          </w:p>
        </w:tc>
        <w:tc>
          <w:tcPr>
            <w:tcW w:w="1020" w:type="dxa"/>
            <w:tcBorders>
              <w:top w:val="single" w:sz="4" w:space="0" w:color="8EA9DB"/>
              <w:left w:val="nil"/>
              <w:bottom w:val="single" w:sz="4" w:space="0" w:color="8EA9DB"/>
              <w:right w:val="nil"/>
            </w:tcBorders>
            <w:shd w:val="clear" w:color="auto" w:fill="auto"/>
            <w:noWrap/>
            <w:vAlign w:val="bottom"/>
            <w:hideMark/>
          </w:tcPr>
          <w:p w14:paraId="42B4EAAD"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auto" w:fill="auto"/>
            <w:noWrap/>
            <w:vAlign w:val="bottom"/>
            <w:hideMark/>
          </w:tcPr>
          <w:p w14:paraId="319BC87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406639FF"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2CCBD164"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222CB66E"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200</w:t>
            </w:r>
          </w:p>
        </w:tc>
      </w:tr>
    </w:tbl>
    <w:p w14:paraId="70633738" w14:textId="77777777" w:rsidR="006605E3" w:rsidRDefault="006605E3" w:rsidP="006605E3">
      <w:pPr>
        <w:rPr>
          <w:b/>
        </w:rPr>
      </w:pPr>
    </w:p>
    <w:p w14:paraId="294A60F9" w14:textId="77777777" w:rsidR="00D97E98" w:rsidRPr="00D97E98" w:rsidRDefault="00D97E98" w:rsidP="00D97E98">
      <w:pPr>
        <w:tabs>
          <w:tab w:val="left" w:pos="360"/>
        </w:tabs>
        <w:ind w:left="360"/>
      </w:pPr>
      <w:r>
        <w:t>If, however, we choose to rebalance at period two towards the more volatile asset</w:t>
      </w:r>
      <w:r>
        <w:rPr>
          <w:b/>
        </w:rPr>
        <w:t>,</w:t>
      </w:r>
      <w:r>
        <w:t xml:space="preserve"> and then the </w:t>
      </w:r>
      <w:r w:rsidR="00372CAD">
        <w:t>price</w:t>
      </w:r>
      <w:r>
        <w:t xml:space="preserve"> returns to </w:t>
      </w:r>
      <w:r w:rsidR="00372CAD">
        <w:t>its original value, then we can realize gains above a pure hold strategy.</w:t>
      </w:r>
    </w:p>
    <w:tbl>
      <w:tblPr>
        <w:tblW w:w="7280" w:type="dxa"/>
        <w:tblLook w:val="04A0" w:firstRow="1" w:lastRow="0" w:firstColumn="1" w:lastColumn="0" w:noHBand="0" w:noVBand="1"/>
      </w:tblPr>
      <w:tblGrid>
        <w:gridCol w:w="1260"/>
        <w:gridCol w:w="1020"/>
        <w:gridCol w:w="1000"/>
        <w:gridCol w:w="1320"/>
        <w:gridCol w:w="1300"/>
        <w:gridCol w:w="1380"/>
      </w:tblGrid>
      <w:tr w:rsidR="003E5918" w:rsidRPr="003E5918" w14:paraId="6AD98DBC" w14:textId="77777777" w:rsidTr="003E5918">
        <w:trPr>
          <w:trHeight w:val="300"/>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2576ED3A" w14:textId="77777777" w:rsidR="003E5918" w:rsidRPr="003E5918" w:rsidRDefault="003E5918" w:rsidP="003E5918">
            <w:pPr>
              <w:spacing w:after="0" w:line="240" w:lineRule="auto"/>
              <w:rPr>
                <w:rFonts w:ascii="Calibri" w:eastAsia="Times New Roman" w:hAnsi="Calibri" w:cs="Calibri"/>
                <w:b/>
                <w:bCs/>
                <w:color w:val="FFFFFF"/>
              </w:rPr>
            </w:pPr>
          </w:p>
        </w:tc>
        <w:tc>
          <w:tcPr>
            <w:tcW w:w="1020" w:type="dxa"/>
            <w:tcBorders>
              <w:top w:val="single" w:sz="4" w:space="0" w:color="8EA9DB"/>
              <w:left w:val="nil"/>
              <w:bottom w:val="single" w:sz="4" w:space="0" w:color="8EA9DB"/>
              <w:right w:val="nil"/>
            </w:tcBorders>
            <w:shd w:val="clear" w:color="4472C4" w:fill="4472C4"/>
            <w:noWrap/>
            <w:vAlign w:val="bottom"/>
            <w:hideMark/>
          </w:tcPr>
          <w:p w14:paraId="5E778975"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Asset A</w:t>
            </w:r>
          </w:p>
        </w:tc>
        <w:tc>
          <w:tcPr>
            <w:tcW w:w="1000" w:type="dxa"/>
            <w:tcBorders>
              <w:top w:val="single" w:sz="4" w:space="0" w:color="8EA9DB"/>
              <w:left w:val="nil"/>
              <w:bottom w:val="single" w:sz="4" w:space="0" w:color="8EA9DB"/>
              <w:right w:val="nil"/>
            </w:tcBorders>
            <w:shd w:val="clear" w:color="4472C4" w:fill="4472C4"/>
            <w:noWrap/>
            <w:vAlign w:val="bottom"/>
            <w:hideMark/>
          </w:tcPr>
          <w:p w14:paraId="2AE140F8"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Asset B</w:t>
            </w:r>
          </w:p>
        </w:tc>
        <w:tc>
          <w:tcPr>
            <w:tcW w:w="1320" w:type="dxa"/>
            <w:tcBorders>
              <w:top w:val="single" w:sz="4" w:space="0" w:color="8EA9DB"/>
              <w:left w:val="nil"/>
              <w:bottom w:val="single" w:sz="4" w:space="0" w:color="8EA9DB"/>
              <w:right w:val="nil"/>
            </w:tcBorders>
            <w:shd w:val="clear" w:color="4472C4" w:fill="4472C4"/>
            <w:noWrap/>
            <w:vAlign w:val="bottom"/>
            <w:hideMark/>
          </w:tcPr>
          <w:p w14:paraId="1E86406A"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A Holdings</w:t>
            </w:r>
          </w:p>
        </w:tc>
        <w:tc>
          <w:tcPr>
            <w:tcW w:w="1300" w:type="dxa"/>
            <w:tcBorders>
              <w:top w:val="single" w:sz="4" w:space="0" w:color="8EA9DB"/>
              <w:left w:val="nil"/>
              <w:bottom w:val="single" w:sz="4" w:space="0" w:color="8EA9DB"/>
              <w:right w:val="nil"/>
            </w:tcBorders>
            <w:shd w:val="clear" w:color="4472C4" w:fill="4472C4"/>
            <w:noWrap/>
            <w:vAlign w:val="bottom"/>
            <w:hideMark/>
          </w:tcPr>
          <w:p w14:paraId="1F61DF94"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B Holdings</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08CAE5AB" w14:textId="77777777" w:rsidR="003E5918" w:rsidRPr="003E5918" w:rsidRDefault="003E5918" w:rsidP="003E5918">
            <w:pPr>
              <w:spacing w:after="0" w:line="240" w:lineRule="auto"/>
              <w:jc w:val="center"/>
              <w:rPr>
                <w:rFonts w:ascii="Calibri" w:eastAsia="Times New Roman" w:hAnsi="Calibri" w:cs="Calibri"/>
                <w:b/>
                <w:bCs/>
                <w:color w:val="FFFFFF"/>
              </w:rPr>
            </w:pPr>
            <w:r w:rsidRPr="003E5918">
              <w:rPr>
                <w:rFonts w:ascii="Calibri" w:eastAsia="Times New Roman" w:hAnsi="Calibri" w:cs="Calibri"/>
                <w:b/>
                <w:bCs/>
                <w:color w:val="FFFFFF"/>
              </w:rPr>
              <w:t>Total Value</w:t>
            </w:r>
          </w:p>
        </w:tc>
      </w:tr>
      <w:tr w:rsidR="003E5918" w:rsidRPr="003E5918" w14:paraId="50ABADA6" w14:textId="77777777" w:rsidTr="003E5918">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371F637A"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1</w:t>
            </w:r>
          </w:p>
        </w:tc>
        <w:tc>
          <w:tcPr>
            <w:tcW w:w="1020" w:type="dxa"/>
            <w:tcBorders>
              <w:top w:val="single" w:sz="4" w:space="0" w:color="8EA9DB"/>
              <w:left w:val="nil"/>
              <w:bottom w:val="single" w:sz="4" w:space="0" w:color="8EA9DB"/>
              <w:right w:val="nil"/>
            </w:tcBorders>
            <w:shd w:val="clear" w:color="D9E1F2" w:fill="D9E1F2"/>
            <w:noWrap/>
            <w:vAlign w:val="bottom"/>
            <w:hideMark/>
          </w:tcPr>
          <w:p w14:paraId="4A3814A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D9E1F2" w:fill="D9E1F2"/>
            <w:noWrap/>
            <w:vAlign w:val="bottom"/>
            <w:hideMark/>
          </w:tcPr>
          <w:p w14:paraId="647D9353"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4089C1A0"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7FD5F53B"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4E2DDE08"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200</w:t>
            </w:r>
          </w:p>
        </w:tc>
      </w:tr>
      <w:tr w:rsidR="003E5918" w:rsidRPr="003E5918" w14:paraId="68CE2310" w14:textId="77777777" w:rsidTr="003E5918">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6531A3DA"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2</w:t>
            </w:r>
          </w:p>
        </w:tc>
        <w:tc>
          <w:tcPr>
            <w:tcW w:w="1020" w:type="dxa"/>
            <w:tcBorders>
              <w:top w:val="single" w:sz="4" w:space="0" w:color="8EA9DB"/>
              <w:left w:val="nil"/>
              <w:bottom w:val="single" w:sz="4" w:space="0" w:color="8EA9DB"/>
              <w:right w:val="nil"/>
            </w:tcBorders>
            <w:shd w:val="clear" w:color="auto" w:fill="auto"/>
            <w:noWrap/>
            <w:vAlign w:val="bottom"/>
            <w:hideMark/>
          </w:tcPr>
          <w:p w14:paraId="3C67C746"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50</w:t>
            </w:r>
          </w:p>
        </w:tc>
        <w:tc>
          <w:tcPr>
            <w:tcW w:w="1000" w:type="dxa"/>
            <w:tcBorders>
              <w:top w:val="single" w:sz="4" w:space="0" w:color="8EA9DB"/>
              <w:left w:val="nil"/>
              <w:bottom w:val="single" w:sz="4" w:space="0" w:color="8EA9DB"/>
              <w:right w:val="nil"/>
            </w:tcBorders>
            <w:shd w:val="clear" w:color="auto" w:fill="auto"/>
            <w:noWrap/>
            <w:vAlign w:val="bottom"/>
            <w:hideMark/>
          </w:tcPr>
          <w:p w14:paraId="7454A38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6E12E08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653CEE44"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6D8D825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r>
      <w:tr w:rsidR="003E5918" w:rsidRPr="003E5918" w14:paraId="7CAFEF72" w14:textId="77777777" w:rsidTr="003E5918">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47240689"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Rebalance</w:t>
            </w:r>
          </w:p>
        </w:tc>
        <w:tc>
          <w:tcPr>
            <w:tcW w:w="1020" w:type="dxa"/>
            <w:tcBorders>
              <w:top w:val="single" w:sz="4" w:space="0" w:color="8EA9DB"/>
              <w:left w:val="nil"/>
              <w:bottom w:val="single" w:sz="4" w:space="0" w:color="8EA9DB"/>
              <w:right w:val="nil"/>
            </w:tcBorders>
            <w:shd w:val="clear" w:color="D9E1F2" w:fill="D9E1F2"/>
            <w:noWrap/>
            <w:vAlign w:val="bottom"/>
            <w:hideMark/>
          </w:tcPr>
          <w:p w14:paraId="4C1B9AEC"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50</w:t>
            </w:r>
          </w:p>
        </w:tc>
        <w:tc>
          <w:tcPr>
            <w:tcW w:w="1000" w:type="dxa"/>
            <w:tcBorders>
              <w:top w:val="single" w:sz="4" w:space="0" w:color="8EA9DB"/>
              <w:left w:val="nil"/>
              <w:bottom w:val="single" w:sz="4" w:space="0" w:color="8EA9DB"/>
              <w:right w:val="nil"/>
            </w:tcBorders>
            <w:shd w:val="clear" w:color="D9E1F2" w:fill="D9E1F2"/>
            <w:noWrap/>
            <w:vAlign w:val="bottom"/>
            <w:hideMark/>
          </w:tcPr>
          <w:p w14:paraId="5A1331D0"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2D6AEFDA"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c>
          <w:tcPr>
            <w:tcW w:w="1300" w:type="dxa"/>
            <w:tcBorders>
              <w:top w:val="single" w:sz="4" w:space="0" w:color="8EA9DB"/>
              <w:left w:val="nil"/>
              <w:bottom w:val="single" w:sz="4" w:space="0" w:color="8EA9DB"/>
              <w:right w:val="nil"/>
            </w:tcBorders>
            <w:shd w:val="clear" w:color="D9E1F2" w:fill="D9E1F2"/>
            <w:noWrap/>
            <w:vAlign w:val="bottom"/>
            <w:hideMark/>
          </w:tcPr>
          <w:p w14:paraId="7A803843"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0.75</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23FB59C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r>
      <w:tr w:rsidR="003E5918" w:rsidRPr="003E5918" w14:paraId="4612DF28" w14:textId="77777777" w:rsidTr="003E5918">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481E58C" w14:textId="77777777" w:rsidR="003E5918" w:rsidRPr="003E5918" w:rsidRDefault="003E5918" w:rsidP="003E5918">
            <w:pPr>
              <w:spacing w:after="0" w:line="240" w:lineRule="auto"/>
              <w:rPr>
                <w:rFonts w:ascii="Calibri" w:eastAsia="Times New Roman" w:hAnsi="Calibri" w:cs="Calibri"/>
                <w:color w:val="000000"/>
              </w:rPr>
            </w:pPr>
            <w:r w:rsidRPr="003E5918">
              <w:rPr>
                <w:rFonts w:ascii="Calibri" w:eastAsia="Times New Roman" w:hAnsi="Calibri" w:cs="Calibri"/>
                <w:color w:val="000000"/>
              </w:rPr>
              <w:t>Period 3</w:t>
            </w:r>
          </w:p>
        </w:tc>
        <w:tc>
          <w:tcPr>
            <w:tcW w:w="1020" w:type="dxa"/>
            <w:tcBorders>
              <w:top w:val="single" w:sz="4" w:space="0" w:color="8EA9DB"/>
              <w:left w:val="nil"/>
              <w:bottom w:val="single" w:sz="4" w:space="0" w:color="8EA9DB"/>
              <w:right w:val="nil"/>
            </w:tcBorders>
            <w:shd w:val="clear" w:color="auto" w:fill="auto"/>
            <w:noWrap/>
            <w:vAlign w:val="bottom"/>
            <w:hideMark/>
          </w:tcPr>
          <w:p w14:paraId="064FEC8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auto" w:fill="auto"/>
            <w:noWrap/>
            <w:vAlign w:val="bottom"/>
            <w:hideMark/>
          </w:tcPr>
          <w:p w14:paraId="4331A12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62003227"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1.50</w:t>
            </w:r>
          </w:p>
        </w:tc>
        <w:tc>
          <w:tcPr>
            <w:tcW w:w="1300" w:type="dxa"/>
            <w:tcBorders>
              <w:top w:val="single" w:sz="4" w:space="0" w:color="8EA9DB"/>
              <w:left w:val="nil"/>
              <w:bottom w:val="single" w:sz="4" w:space="0" w:color="8EA9DB"/>
              <w:right w:val="nil"/>
            </w:tcBorders>
            <w:shd w:val="clear" w:color="auto" w:fill="auto"/>
            <w:noWrap/>
            <w:vAlign w:val="bottom"/>
            <w:hideMark/>
          </w:tcPr>
          <w:p w14:paraId="3C90EBF8"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0.75</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EB94EDB" w14:textId="77777777" w:rsidR="003E5918" w:rsidRPr="003E5918" w:rsidRDefault="003E5918" w:rsidP="003E5918">
            <w:pPr>
              <w:spacing w:after="0" w:line="240" w:lineRule="auto"/>
              <w:jc w:val="center"/>
              <w:rPr>
                <w:rFonts w:ascii="Calibri" w:eastAsia="Times New Roman" w:hAnsi="Calibri" w:cs="Calibri"/>
                <w:color w:val="000000"/>
              </w:rPr>
            </w:pPr>
            <w:r w:rsidRPr="003E5918">
              <w:rPr>
                <w:rFonts w:ascii="Calibri" w:eastAsia="Times New Roman" w:hAnsi="Calibri" w:cs="Calibri"/>
                <w:color w:val="000000"/>
              </w:rPr>
              <w:t>225</w:t>
            </w:r>
          </w:p>
        </w:tc>
      </w:tr>
    </w:tbl>
    <w:p w14:paraId="5D07D2D4" w14:textId="77777777" w:rsidR="006605E3" w:rsidRDefault="006605E3" w:rsidP="006605E3">
      <w:pPr>
        <w:rPr>
          <w:b/>
        </w:rPr>
      </w:pPr>
    </w:p>
    <w:p w14:paraId="102FEBEE" w14:textId="77777777" w:rsidR="006605E3" w:rsidRPr="00D97E98" w:rsidRDefault="00D97E98" w:rsidP="00D97E98">
      <w:pPr>
        <w:tabs>
          <w:tab w:val="left" w:pos="360"/>
        </w:tabs>
        <w:ind w:left="360"/>
      </w:pPr>
      <w:r w:rsidRPr="00D97E98">
        <w:t xml:space="preserve">This </w:t>
      </w:r>
      <w:r>
        <w:t xml:space="preserve">logic </w:t>
      </w:r>
      <w:r w:rsidR="008F7C64">
        <w:t>is similar</w:t>
      </w:r>
      <w:r>
        <w:t xml:space="preserve"> if</w:t>
      </w:r>
      <w:r w:rsidR="008F7C64">
        <w:t xml:space="preserve"> the price moves up and comes back down.  If we do nothing, the value at period 3 shows no change</w:t>
      </w:r>
    </w:p>
    <w:tbl>
      <w:tblPr>
        <w:tblW w:w="7460" w:type="dxa"/>
        <w:tblLook w:val="04A0" w:firstRow="1" w:lastRow="0" w:firstColumn="1" w:lastColumn="0" w:noHBand="0" w:noVBand="1"/>
      </w:tblPr>
      <w:tblGrid>
        <w:gridCol w:w="1440"/>
        <w:gridCol w:w="1020"/>
        <w:gridCol w:w="1000"/>
        <w:gridCol w:w="1320"/>
        <w:gridCol w:w="1300"/>
        <w:gridCol w:w="1380"/>
      </w:tblGrid>
      <w:tr w:rsidR="008F7C64" w:rsidRPr="008F7C64" w14:paraId="7CBC8E37" w14:textId="77777777" w:rsidTr="008F7C64">
        <w:trPr>
          <w:trHeight w:val="300"/>
        </w:trPr>
        <w:tc>
          <w:tcPr>
            <w:tcW w:w="1440" w:type="dxa"/>
            <w:tcBorders>
              <w:top w:val="single" w:sz="4" w:space="0" w:color="8EA9DB"/>
              <w:left w:val="single" w:sz="4" w:space="0" w:color="8EA9DB"/>
              <w:bottom w:val="single" w:sz="4" w:space="0" w:color="8EA9DB"/>
              <w:right w:val="nil"/>
            </w:tcBorders>
            <w:shd w:val="clear" w:color="4472C4" w:fill="4472C4"/>
            <w:noWrap/>
            <w:vAlign w:val="bottom"/>
            <w:hideMark/>
          </w:tcPr>
          <w:p w14:paraId="197AC5EE" w14:textId="77777777" w:rsidR="008F7C64" w:rsidRPr="008F7C64" w:rsidRDefault="008F7C64" w:rsidP="008F7C64">
            <w:pPr>
              <w:spacing w:after="0" w:line="240" w:lineRule="auto"/>
              <w:rPr>
                <w:rFonts w:ascii="Calibri" w:eastAsia="Times New Roman" w:hAnsi="Calibri" w:cs="Calibri"/>
                <w:b/>
                <w:bCs/>
                <w:color w:val="FFFFFF"/>
              </w:rPr>
            </w:pPr>
          </w:p>
        </w:tc>
        <w:tc>
          <w:tcPr>
            <w:tcW w:w="1020" w:type="dxa"/>
            <w:tcBorders>
              <w:top w:val="single" w:sz="4" w:space="0" w:color="8EA9DB"/>
              <w:left w:val="nil"/>
              <w:bottom w:val="single" w:sz="4" w:space="0" w:color="8EA9DB"/>
              <w:right w:val="nil"/>
            </w:tcBorders>
            <w:shd w:val="clear" w:color="4472C4" w:fill="4472C4"/>
            <w:noWrap/>
            <w:vAlign w:val="bottom"/>
            <w:hideMark/>
          </w:tcPr>
          <w:p w14:paraId="16080558"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Asset A</w:t>
            </w:r>
          </w:p>
        </w:tc>
        <w:tc>
          <w:tcPr>
            <w:tcW w:w="1000" w:type="dxa"/>
            <w:tcBorders>
              <w:top w:val="single" w:sz="4" w:space="0" w:color="8EA9DB"/>
              <w:left w:val="nil"/>
              <w:bottom w:val="single" w:sz="4" w:space="0" w:color="8EA9DB"/>
              <w:right w:val="nil"/>
            </w:tcBorders>
            <w:shd w:val="clear" w:color="4472C4" w:fill="4472C4"/>
            <w:noWrap/>
            <w:vAlign w:val="bottom"/>
            <w:hideMark/>
          </w:tcPr>
          <w:p w14:paraId="4CC1B831"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Asset B</w:t>
            </w:r>
          </w:p>
        </w:tc>
        <w:tc>
          <w:tcPr>
            <w:tcW w:w="1320" w:type="dxa"/>
            <w:tcBorders>
              <w:top w:val="single" w:sz="4" w:space="0" w:color="8EA9DB"/>
              <w:left w:val="nil"/>
              <w:bottom w:val="single" w:sz="4" w:space="0" w:color="8EA9DB"/>
              <w:right w:val="nil"/>
            </w:tcBorders>
            <w:shd w:val="clear" w:color="4472C4" w:fill="4472C4"/>
            <w:noWrap/>
            <w:vAlign w:val="bottom"/>
            <w:hideMark/>
          </w:tcPr>
          <w:p w14:paraId="3EC4049F"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 Holdings</w:t>
            </w:r>
          </w:p>
        </w:tc>
        <w:tc>
          <w:tcPr>
            <w:tcW w:w="1300" w:type="dxa"/>
            <w:tcBorders>
              <w:top w:val="single" w:sz="4" w:space="0" w:color="8EA9DB"/>
              <w:left w:val="nil"/>
              <w:bottom w:val="single" w:sz="4" w:space="0" w:color="8EA9DB"/>
              <w:right w:val="nil"/>
            </w:tcBorders>
            <w:shd w:val="clear" w:color="4472C4" w:fill="4472C4"/>
            <w:noWrap/>
            <w:vAlign w:val="bottom"/>
            <w:hideMark/>
          </w:tcPr>
          <w:p w14:paraId="00F212EB"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B Holdings</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61CC7BF7"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Total Value</w:t>
            </w:r>
          </w:p>
        </w:tc>
      </w:tr>
      <w:tr w:rsidR="008F7C64" w:rsidRPr="008F7C64" w14:paraId="2935241F" w14:textId="77777777" w:rsidTr="008F7C64">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68A8D754"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Period 1</w:t>
            </w:r>
          </w:p>
        </w:tc>
        <w:tc>
          <w:tcPr>
            <w:tcW w:w="1020" w:type="dxa"/>
            <w:tcBorders>
              <w:top w:val="single" w:sz="4" w:space="0" w:color="8EA9DB"/>
              <w:left w:val="nil"/>
              <w:bottom w:val="single" w:sz="4" w:space="0" w:color="8EA9DB"/>
              <w:right w:val="nil"/>
            </w:tcBorders>
            <w:shd w:val="clear" w:color="D9E1F2" w:fill="D9E1F2"/>
            <w:noWrap/>
            <w:vAlign w:val="bottom"/>
            <w:hideMark/>
          </w:tcPr>
          <w:p w14:paraId="30599B64"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D9E1F2" w:fill="D9E1F2"/>
            <w:noWrap/>
            <w:vAlign w:val="bottom"/>
            <w:hideMark/>
          </w:tcPr>
          <w:p w14:paraId="78AB180D"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56C6AAED"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1E9817D9"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4BD799D3"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200</w:t>
            </w:r>
          </w:p>
        </w:tc>
      </w:tr>
      <w:tr w:rsidR="008F7C64" w:rsidRPr="008F7C64" w14:paraId="1F988D5B" w14:textId="77777777" w:rsidTr="008F7C64">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76B78563"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Period 2</w:t>
            </w:r>
          </w:p>
        </w:tc>
        <w:tc>
          <w:tcPr>
            <w:tcW w:w="1020" w:type="dxa"/>
            <w:tcBorders>
              <w:top w:val="single" w:sz="4" w:space="0" w:color="8EA9DB"/>
              <w:left w:val="nil"/>
              <w:bottom w:val="single" w:sz="4" w:space="0" w:color="8EA9DB"/>
              <w:right w:val="nil"/>
            </w:tcBorders>
            <w:shd w:val="clear" w:color="auto" w:fill="auto"/>
            <w:noWrap/>
            <w:vAlign w:val="bottom"/>
            <w:hideMark/>
          </w:tcPr>
          <w:p w14:paraId="798515C8"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150</w:t>
            </w:r>
          </w:p>
        </w:tc>
        <w:tc>
          <w:tcPr>
            <w:tcW w:w="1000" w:type="dxa"/>
            <w:tcBorders>
              <w:top w:val="single" w:sz="4" w:space="0" w:color="8EA9DB"/>
              <w:left w:val="nil"/>
              <w:bottom w:val="single" w:sz="4" w:space="0" w:color="8EA9DB"/>
              <w:right w:val="nil"/>
            </w:tcBorders>
            <w:shd w:val="clear" w:color="auto" w:fill="auto"/>
            <w:noWrap/>
            <w:vAlign w:val="bottom"/>
            <w:hideMark/>
          </w:tcPr>
          <w:p w14:paraId="01A18C60"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2D92F5F3"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79F23228"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5B7B2DCA"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250</w:t>
            </w:r>
          </w:p>
        </w:tc>
      </w:tr>
      <w:tr w:rsidR="008F7C64" w:rsidRPr="008F7C64" w14:paraId="602F27B1" w14:textId="77777777" w:rsidTr="008F7C64">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3A738FE9"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Hold</w:t>
            </w:r>
          </w:p>
        </w:tc>
        <w:tc>
          <w:tcPr>
            <w:tcW w:w="1020" w:type="dxa"/>
            <w:tcBorders>
              <w:top w:val="single" w:sz="4" w:space="0" w:color="8EA9DB"/>
              <w:left w:val="nil"/>
              <w:bottom w:val="single" w:sz="4" w:space="0" w:color="8EA9DB"/>
              <w:right w:val="nil"/>
            </w:tcBorders>
            <w:shd w:val="clear" w:color="D9E1F2" w:fill="D9E1F2"/>
            <w:noWrap/>
            <w:vAlign w:val="bottom"/>
            <w:hideMark/>
          </w:tcPr>
          <w:p w14:paraId="7E64ABCB"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150</w:t>
            </w:r>
          </w:p>
        </w:tc>
        <w:tc>
          <w:tcPr>
            <w:tcW w:w="1000" w:type="dxa"/>
            <w:tcBorders>
              <w:top w:val="single" w:sz="4" w:space="0" w:color="8EA9DB"/>
              <w:left w:val="nil"/>
              <w:bottom w:val="single" w:sz="4" w:space="0" w:color="8EA9DB"/>
              <w:right w:val="nil"/>
            </w:tcBorders>
            <w:shd w:val="clear" w:color="D9E1F2" w:fill="D9E1F2"/>
            <w:noWrap/>
            <w:vAlign w:val="bottom"/>
            <w:hideMark/>
          </w:tcPr>
          <w:p w14:paraId="771F75E4"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0CFAA271"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06369136"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6D7505"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250</w:t>
            </w:r>
          </w:p>
        </w:tc>
      </w:tr>
      <w:tr w:rsidR="008F7C64" w:rsidRPr="008F7C64" w14:paraId="02C37DF8" w14:textId="77777777" w:rsidTr="008F7C64">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0C129A47"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Period 3</w:t>
            </w:r>
          </w:p>
        </w:tc>
        <w:tc>
          <w:tcPr>
            <w:tcW w:w="1020" w:type="dxa"/>
            <w:tcBorders>
              <w:top w:val="single" w:sz="4" w:space="0" w:color="8EA9DB"/>
              <w:left w:val="nil"/>
              <w:bottom w:val="single" w:sz="4" w:space="0" w:color="8EA9DB"/>
              <w:right w:val="nil"/>
            </w:tcBorders>
            <w:shd w:val="clear" w:color="auto" w:fill="auto"/>
            <w:noWrap/>
            <w:vAlign w:val="bottom"/>
            <w:hideMark/>
          </w:tcPr>
          <w:p w14:paraId="40B55BA0"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auto" w:fill="auto"/>
            <w:noWrap/>
            <w:vAlign w:val="bottom"/>
            <w:hideMark/>
          </w:tcPr>
          <w:p w14:paraId="0888EE0F"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08215C44"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02DD53A1"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7FDE006E"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200</w:t>
            </w:r>
          </w:p>
        </w:tc>
      </w:tr>
    </w:tbl>
    <w:p w14:paraId="20C43CD5" w14:textId="77777777" w:rsidR="00D97E98" w:rsidRDefault="00D97E98" w:rsidP="00D97E98">
      <w:pPr>
        <w:tabs>
          <w:tab w:val="left" w:pos="360"/>
        </w:tabs>
        <w:rPr>
          <w:b/>
        </w:rPr>
      </w:pPr>
    </w:p>
    <w:p w14:paraId="235E7187" w14:textId="77777777" w:rsidR="00D97E98" w:rsidRPr="00372CAD" w:rsidRDefault="00372CAD" w:rsidP="00D97E98">
      <w:pPr>
        <w:tabs>
          <w:tab w:val="left" w:pos="360"/>
        </w:tabs>
        <w:rPr>
          <w:b/>
        </w:rPr>
      </w:pPr>
      <w:r>
        <w:rPr>
          <w:b/>
        </w:rPr>
        <w:tab/>
      </w:r>
      <w:r>
        <w:rPr>
          <w:b/>
        </w:rPr>
        <w:tab/>
      </w:r>
    </w:p>
    <w:p w14:paraId="793610B8" w14:textId="77777777" w:rsidR="006605E3" w:rsidRDefault="006605E3" w:rsidP="006605E3">
      <w:pPr>
        <w:rPr>
          <w:b/>
        </w:rPr>
      </w:pPr>
    </w:p>
    <w:p w14:paraId="2A2C6A64" w14:textId="77777777" w:rsidR="006605E3" w:rsidRPr="008F7C64" w:rsidRDefault="008F7C64" w:rsidP="008F7C64">
      <w:pPr>
        <w:ind w:left="360"/>
      </w:pPr>
      <w:r>
        <w:t xml:space="preserve">However, if we rebalance by moving away from the more volatile asset and towards the more stable, we see an increase in valuation.  </w:t>
      </w:r>
    </w:p>
    <w:p w14:paraId="04FA4870" w14:textId="77777777" w:rsidR="008F7C64" w:rsidRDefault="008F7C64" w:rsidP="006605E3">
      <w:pPr>
        <w:rPr>
          <w:b/>
        </w:rPr>
      </w:pPr>
    </w:p>
    <w:tbl>
      <w:tblPr>
        <w:tblW w:w="7280" w:type="dxa"/>
        <w:tblLook w:val="04A0" w:firstRow="1" w:lastRow="0" w:firstColumn="1" w:lastColumn="0" w:noHBand="0" w:noVBand="1"/>
      </w:tblPr>
      <w:tblGrid>
        <w:gridCol w:w="1260"/>
        <w:gridCol w:w="1020"/>
        <w:gridCol w:w="1000"/>
        <w:gridCol w:w="1320"/>
        <w:gridCol w:w="1300"/>
        <w:gridCol w:w="1380"/>
      </w:tblGrid>
      <w:tr w:rsidR="008F7C64" w:rsidRPr="008F7C64" w14:paraId="57993DF9" w14:textId="77777777" w:rsidTr="008F7C64">
        <w:trPr>
          <w:trHeight w:val="300"/>
        </w:trPr>
        <w:tc>
          <w:tcPr>
            <w:tcW w:w="1260" w:type="dxa"/>
            <w:tcBorders>
              <w:top w:val="single" w:sz="4" w:space="0" w:color="8EA9DB"/>
              <w:left w:val="single" w:sz="4" w:space="0" w:color="8EA9DB"/>
              <w:bottom w:val="single" w:sz="4" w:space="0" w:color="8EA9DB"/>
              <w:right w:val="nil"/>
            </w:tcBorders>
            <w:shd w:val="clear" w:color="4472C4" w:fill="4472C4"/>
            <w:noWrap/>
            <w:vAlign w:val="bottom"/>
            <w:hideMark/>
          </w:tcPr>
          <w:p w14:paraId="10B99674" w14:textId="77777777" w:rsidR="008F7C64" w:rsidRPr="008F7C64" w:rsidRDefault="008F7C64" w:rsidP="008F7C64">
            <w:pPr>
              <w:spacing w:after="0" w:line="240" w:lineRule="auto"/>
              <w:rPr>
                <w:rFonts w:ascii="Calibri" w:eastAsia="Times New Roman" w:hAnsi="Calibri" w:cs="Calibri"/>
                <w:b/>
                <w:bCs/>
                <w:color w:val="FFFFFF"/>
              </w:rPr>
            </w:pPr>
          </w:p>
        </w:tc>
        <w:tc>
          <w:tcPr>
            <w:tcW w:w="1020" w:type="dxa"/>
            <w:tcBorders>
              <w:top w:val="single" w:sz="4" w:space="0" w:color="8EA9DB"/>
              <w:left w:val="nil"/>
              <w:bottom w:val="single" w:sz="4" w:space="0" w:color="8EA9DB"/>
              <w:right w:val="nil"/>
            </w:tcBorders>
            <w:shd w:val="clear" w:color="4472C4" w:fill="4472C4"/>
            <w:noWrap/>
            <w:vAlign w:val="bottom"/>
            <w:hideMark/>
          </w:tcPr>
          <w:p w14:paraId="3ACDA899"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Asset A</w:t>
            </w:r>
          </w:p>
        </w:tc>
        <w:tc>
          <w:tcPr>
            <w:tcW w:w="1000" w:type="dxa"/>
            <w:tcBorders>
              <w:top w:val="single" w:sz="4" w:space="0" w:color="8EA9DB"/>
              <w:left w:val="nil"/>
              <w:bottom w:val="single" w:sz="4" w:space="0" w:color="8EA9DB"/>
              <w:right w:val="nil"/>
            </w:tcBorders>
            <w:shd w:val="clear" w:color="4472C4" w:fill="4472C4"/>
            <w:noWrap/>
            <w:vAlign w:val="bottom"/>
            <w:hideMark/>
          </w:tcPr>
          <w:p w14:paraId="7EC9C1DB"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Asset B</w:t>
            </w:r>
          </w:p>
        </w:tc>
        <w:tc>
          <w:tcPr>
            <w:tcW w:w="1320" w:type="dxa"/>
            <w:tcBorders>
              <w:top w:val="single" w:sz="4" w:space="0" w:color="8EA9DB"/>
              <w:left w:val="nil"/>
              <w:bottom w:val="single" w:sz="4" w:space="0" w:color="8EA9DB"/>
              <w:right w:val="nil"/>
            </w:tcBorders>
            <w:shd w:val="clear" w:color="4472C4" w:fill="4472C4"/>
            <w:noWrap/>
            <w:vAlign w:val="bottom"/>
            <w:hideMark/>
          </w:tcPr>
          <w:p w14:paraId="1D1EEB51"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A Holdings</w:t>
            </w:r>
          </w:p>
        </w:tc>
        <w:tc>
          <w:tcPr>
            <w:tcW w:w="1300" w:type="dxa"/>
            <w:tcBorders>
              <w:top w:val="single" w:sz="4" w:space="0" w:color="8EA9DB"/>
              <w:left w:val="nil"/>
              <w:bottom w:val="single" w:sz="4" w:space="0" w:color="8EA9DB"/>
              <w:right w:val="nil"/>
            </w:tcBorders>
            <w:shd w:val="clear" w:color="4472C4" w:fill="4472C4"/>
            <w:noWrap/>
            <w:vAlign w:val="bottom"/>
            <w:hideMark/>
          </w:tcPr>
          <w:p w14:paraId="46364689"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B Holdings</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2B3CD3E2" w14:textId="77777777" w:rsidR="008F7C64" w:rsidRPr="008F7C64" w:rsidRDefault="008F7C64" w:rsidP="008F7C64">
            <w:pPr>
              <w:spacing w:after="0" w:line="240" w:lineRule="auto"/>
              <w:jc w:val="center"/>
              <w:rPr>
                <w:rFonts w:ascii="Calibri" w:eastAsia="Times New Roman" w:hAnsi="Calibri" w:cs="Calibri"/>
                <w:b/>
                <w:bCs/>
                <w:color w:val="FFFFFF"/>
              </w:rPr>
            </w:pPr>
            <w:r w:rsidRPr="008F7C64">
              <w:rPr>
                <w:rFonts w:ascii="Calibri" w:eastAsia="Times New Roman" w:hAnsi="Calibri" w:cs="Calibri"/>
                <w:b/>
                <w:bCs/>
                <w:color w:val="FFFFFF"/>
              </w:rPr>
              <w:t>Total Value</w:t>
            </w:r>
          </w:p>
        </w:tc>
      </w:tr>
      <w:tr w:rsidR="008F7C64" w:rsidRPr="008F7C64" w14:paraId="6C602002" w14:textId="77777777" w:rsidTr="008F7C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2CEB4E21"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lastRenderedPageBreak/>
              <w:t>Period 1</w:t>
            </w:r>
          </w:p>
        </w:tc>
        <w:tc>
          <w:tcPr>
            <w:tcW w:w="1020" w:type="dxa"/>
            <w:tcBorders>
              <w:top w:val="single" w:sz="4" w:space="0" w:color="8EA9DB"/>
              <w:left w:val="nil"/>
              <w:bottom w:val="single" w:sz="4" w:space="0" w:color="8EA9DB"/>
              <w:right w:val="nil"/>
            </w:tcBorders>
            <w:shd w:val="clear" w:color="D9E1F2" w:fill="D9E1F2"/>
            <w:noWrap/>
            <w:vAlign w:val="bottom"/>
            <w:hideMark/>
          </w:tcPr>
          <w:p w14:paraId="5A210534"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D9E1F2" w:fill="D9E1F2"/>
            <w:noWrap/>
            <w:vAlign w:val="bottom"/>
            <w:hideMark/>
          </w:tcPr>
          <w:p w14:paraId="3FD18517"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63EB9E17"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11CD748"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2A7BD9D2"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200</w:t>
            </w:r>
          </w:p>
        </w:tc>
      </w:tr>
      <w:tr w:rsidR="008F7C64" w:rsidRPr="008F7C64" w14:paraId="30FBA967" w14:textId="77777777" w:rsidTr="008F7C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3EB8DAF2"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Period 2</w:t>
            </w:r>
          </w:p>
        </w:tc>
        <w:tc>
          <w:tcPr>
            <w:tcW w:w="1020" w:type="dxa"/>
            <w:tcBorders>
              <w:top w:val="single" w:sz="4" w:space="0" w:color="8EA9DB"/>
              <w:left w:val="nil"/>
              <w:bottom w:val="single" w:sz="4" w:space="0" w:color="8EA9DB"/>
              <w:right w:val="nil"/>
            </w:tcBorders>
            <w:shd w:val="clear" w:color="auto" w:fill="auto"/>
            <w:noWrap/>
            <w:vAlign w:val="bottom"/>
            <w:hideMark/>
          </w:tcPr>
          <w:p w14:paraId="54B4573F"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150</w:t>
            </w:r>
          </w:p>
        </w:tc>
        <w:tc>
          <w:tcPr>
            <w:tcW w:w="1000" w:type="dxa"/>
            <w:tcBorders>
              <w:top w:val="single" w:sz="4" w:space="0" w:color="8EA9DB"/>
              <w:left w:val="nil"/>
              <w:bottom w:val="single" w:sz="4" w:space="0" w:color="8EA9DB"/>
              <w:right w:val="nil"/>
            </w:tcBorders>
            <w:shd w:val="clear" w:color="auto" w:fill="auto"/>
            <w:noWrap/>
            <w:vAlign w:val="bottom"/>
            <w:hideMark/>
          </w:tcPr>
          <w:p w14:paraId="2583E3DB"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4FC9057A"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auto" w:fill="auto"/>
            <w:noWrap/>
            <w:vAlign w:val="bottom"/>
            <w:hideMark/>
          </w:tcPr>
          <w:p w14:paraId="6DE3E6A5"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5B14332A"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250</w:t>
            </w:r>
          </w:p>
        </w:tc>
      </w:tr>
      <w:tr w:rsidR="008F7C64" w:rsidRPr="008F7C64" w14:paraId="76431B1D" w14:textId="77777777" w:rsidTr="008F7C64">
        <w:trPr>
          <w:trHeight w:val="300"/>
        </w:trPr>
        <w:tc>
          <w:tcPr>
            <w:tcW w:w="1260" w:type="dxa"/>
            <w:tcBorders>
              <w:top w:val="single" w:sz="4" w:space="0" w:color="8EA9DB"/>
              <w:left w:val="single" w:sz="4" w:space="0" w:color="8EA9DB"/>
              <w:bottom w:val="single" w:sz="4" w:space="0" w:color="8EA9DB"/>
              <w:right w:val="nil"/>
            </w:tcBorders>
            <w:shd w:val="clear" w:color="D9E1F2" w:fill="D9E1F2"/>
            <w:noWrap/>
            <w:vAlign w:val="bottom"/>
            <w:hideMark/>
          </w:tcPr>
          <w:p w14:paraId="419E9169"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Rebalance</w:t>
            </w:r>
          </w:p>
        </w:tc>
        <w:tc>
          <w:tcPr>
            <w:tcW w:w="1020" w:type="dxa"/>
            <w:tcBorders>
              <w:top w:val="single" w:sz="4" w:space="0" w:color="8EA9DB"/>
              <w:left w:val="nil"/>
              <w:bottom w:val="single" w:sz="4" w:space="0" w:color="8EA9DB"/>
              <w:right w:val="nil"/>
            </w:tcBorders>
            <w:shd w:val="clear" w:color="D9E1F2" w:fill="D9E1F2"/>
            <w:noWrap/>
            <w:vAlign w:val="bottom"/>
            <w:hideMark/>
          </w:tcPr>
          <w:p w14:paraId="7B3D3D70"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150</w:t>
            </w:r>
          </w:p>
        </w:tc>
        <w:tc>
          <w:tcPr>
            <w:tcW w:w="1000" w:type="dxa"/>
            <w:tcBorders>
              <w:top w:val="single" w:sz="4" w:space="0" w:color="8EA9DB"/>
              <w:left w:val="nil"/>
              <w:bottom w:val="single" w:sz="4" w:space="0" w:color="8EA9DB"/>
              <w:right w:val="nil"/>
            </w:tcBorders>
            <w:shd w:val="clear" w:color="D9E1F2" w:fill="D9E1F2"/>
            <w:noWrap/>
            <w:vAlign w:val="bottom"/>
            <w:hideMark/>
          </w:tcPr>
          <w:p w14:paraId="776AD8C9"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D9E1F2" w:fill="D9E1F2"/>
            <w:noWrap/>
            <w:vAlign w:val="bottom"/>
            <w:hideMark/>
          </w:tcPr>
          <w:p w14:paraId="590B94D3"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0.5</w:t>
            </w:r>
          </w:p>
        </w:tc>
        <w:tc>
          <w:tcPr>
            <w:tcW w:w="1300" w:type="dxa"/>
            <w:tcBorders>
              <w:top w:val="single" w:sz="4" w:space="0" w:color="8EA9DB"/>
              <w:left w:val="nil"/>
              <w:bottom w:val="single" w:sz="4" w:space="0" w:color="8EA9DB"/>
              <w:right w:val="nil"/>
            </w:tcBorders>
            <w:shd w:val="clear" w:color="D9E1F2" w:fill="D9E1F2"/>
            <w:noWrap/>
            <w:vAlign w:val="bottom"/>
            <w:hideMark/>
          </w:tcPr>
          <w:p w14:paraId="2C593B98"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1.75</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5000FF"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250</w:t>
            </w:r>
          </w:p>
        </w:tc>
      </w:tr>
      <w:tr w:rsidR="008F7C64" w:rsidRPr="008F7C64" w14:paraId="6CB31BA1" w14:textId="77777777" w:rsidTr="008F7C64">
        <w:trPr>
          <w:trHeight w:val="300"/>
        </w:trPr>
        <w:tc>
          <w:tcPr>
            <w:tcW w:w="1260" w:type="dxa"/>
            <w:tcBorders>
              <w:top w:val="single" w:sz="4" w:space="0" w:color="8EA9DB"/>
              <w:left w:val="single" w:sz="4" w:space="0" w:color="8EA9DB"/>
              <w:bottom w:val="single" w:sz="4" w:space="0" w:color="8EA9DB"/>
              <w:right w:val="nil"/>
            </w:tcBorders>
            <w:shd w:val="clear" w:color="auto" w:fill="auto"/>
            <w:noWrap/>
            <w:vAlign w:val="bottom"/>
            <w:hideMark/>
          </w:tcPr>
          <w:p w14:paraId="077417B5" w14:textId="77777777" w:rsidR="008F7C64" w:rsidRPr="008F7C64" w:rsidRDefault="008F7C64" w:rsidP="008F7C64">
            <w:pPr>
              <w:spacing w:after="0" w:line="240" w:lineRule="auto"/>
              <w:rPr>
                <w:rFonts w:ascii="Calibri" w:eastAsia="Times New Roman" w:hAnsi="Calibri" w:cs="Calibri"/>
                <w:color w:val="000000"/>
              </w:rPr>
            </w:pPr>
            <w:r w:rsidRPr="008F7C64">
              <w:rPr>
                <w:rFonts w:ascii="Calibri" w:eastAsia="Times New Roman" w:hAnsi="Calibri" w:cs="Calibri"/>
                <w:color w:val="000000"/>
              </w:rPr>
              <w:t>Period 3</w:t>
            </w:r>
          </w:p>
        </w:tc>
        <w:tc>
          <w:tcPr>
            <w:tcW w:w="1020" w:type="dxa"/>
            <w:tcBorders>
              <w:top w:val="single" w:sz="4" w:space="0" w:color="8EA9DB"/>
              <w:left w:val="nil"/>
              <w:bottom w:val="single" w:sz="4" w:space="0" w:color="8EA9DB"/>
              <w:right w:val="nil"/>
            </w:tcBorders>
            <w:shd w:val="clear" w:color="auto" w:fill="auto"/>
            <w:noWrap/>
            <w:vAlign w:val="bottom"/>
            <w:hideMark/>
          </w:tcPr>
          <w:p w14:paraId="0BBE2B16"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000" w:type="dxa"/>
            <w:tcBorders>
              <w:top w:val="single" w:sz="4" w:space="0" w:color="8EA9DB"/>
              <w:left w:val="nil"/>
              <w:bottom w:val="single" w:sz="4" w:space="0" w:color="8EA9DB"/>
              <w:right w:val="nil"/>
            </w:tcBorders>
            <w:shd w:val="clear" w:color="auto" w:fill="auto"/>
            <w:noWrap/>
            <w:vAlign w:val="bottom"/>
            <w:hideMark/>
          </w:tcPr>
          <w:p w14:paraId="1987A48A"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100</w:t>
            </w:r>
          </w:p>
        </w:tc>
        <w:tc>
          <w:tcPr>
            <w:tcW w:w="1320" w:type="dxa"/>
            <w:tcBorders>
              <w:top w:val="single" w:sz="4" w:space="0" w:color="8EA9DB"/>
              <w:left w:val="nil"/>
              <w:bottom w:val="single" w:sz="4" w:space="0" w:color="8EA9DB"/>
              <w:right w:val="nil"/>
            </w:tcBorders>
            <w:shd w:val="clear" w:color="auto" w:fill="auto"/>
            <w:noWrap/>
            <w:vAlign w:val="bottom"/>
            <w:hideMark/>
          </w:tcPr>
          <w:p w14:paraId="03C008CB"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0.5</w:t>
            </w:r>
          </w:p>
        </w:tc>
        <w:tc>
          <w:tcPr>
            <w:tcW w:w="1300" w:type="dxa"/>
            <w:tcBorders>
              <w:top w:val="single" w:sz="4" w:space="0" w:color="8EA9DB"/>
              <w:left w:val="nil"/>
              <w:bottom w:val="single" w:sz="4" w:space="0" w:color="8EA9DB"/>
              <w:right w:val="nil"/>
            </w:tcBorders>
            <w:shd w:val="clear" w:color="auto" w:fill="auto"/>
            <w:noWrap/>
            <w:vAlign w:val="bottom"/>
            <w:hideMark/>
          </w:tcPr>
          <w:p w14:paraId="791E123C"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1.75</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1AE745F" w14:textId="77777777" w:rsidR="008F7C64" w:rsidRPr="008F7C64" w:rsidRDefault="008F7C64" w:rsidP="008F7C64">
            <w:pPr>
              <w:spacing w:after="0" w:line="240" w:lineRule="auto"/>
              <w:jc w:val="center"/>
              <w:rPr>
                <w:rFonts w:ascii="Calibri" w:eastAsia="Times New Roman" w:hAnsi="Calibri" w:cs="Calibri"/>
                <w:color w:val="000000"/>
              </w:rPr>
            </w:pPr>
            <w:r w:rsidRPr="008F7C64">
              <w:rPr>
                <w:rFonts w:ascii="Calibri" w:eastAsia="Times New Roman" w:hAnsi="Calibri" w:cs="Calibri"/>
                <w:color w:val="000000"/>
              </w:rPr>
              <w:t>225</w:t>
            </w:r>
          </w:p>
        </w:tc>
      </w:tr>
    </w:tbl>
    <w:p w14:paraId="2E37D564" w14:textId="77777777" w:rsidR="00D97E98" w:rsidRDefault="00D97E98" w:rsidP="006605E3">
      <w:pPr>
        <w:rPr>
          <w:b/>
        </w:rPr>
      </w:pPr>
    </w:p>
    <w:p w14:paraId="2F02385E" w14:textId="77777777" w:rsidR="006605E3" w:rsidRDefault="006605E3" w:rsidP="006605E3">
      <w:pPr>
        <w:rPr>
          <w:b/>
        </w:rPr>
      </w:pPr>
    </w:p>
    <w:p w14:paraId="03393C3A" w14:textId="77777777" w:rsidR="008F7C64" w:rsidRDefault="00D97E98" w:rsidP="00D97E98">
      <w:pPr>
        <w:tabs>
          <w:tab w:val="left" w:pos="360"/>
        </w:tabs>
        <w:ind w:left="360"/>
      </w:pPr>
      <w:r w:rsidRPr="00D97E98">
        <w:t xml:space="preserve">This </w:t>
      </w:r>
      <w:r>
        <w:t xml:space="preserve">type of rebalancing works in a generally stable and increasing market.  However, if certain assets are declining due to collapse, then rebalancing down </w:t>
      </w:r>
      <w:r w:rsidR="008F7C64">
        <w:t>can lead to higher losses</w:t>
      </w:r>
      <w:r>
        <w:t xml:space="preserve">. </w:t>
      </w:r>
      <w:r w:rsidR="008F7C64">
        <w:t xml:space="preserve"> However, the expected value by rebalancing is consistently higher.  However, there is a</w:t>
      </w:r>
      <w:r>
        <w:t xml:space="preserve"> benefit of rebalancing through simulation where we can account for the risk of collapse of a single asset.  </w:t>
      </w:r>
    </w:p>
    <w:p w14:paraId="45C83AE3" w14:textId="77777777" w:rsidR="008F7C64" w:rsidRDefault="008F7C64" w:rsidP="00D97E98">
      <w:pPr>
        <w:tabs>
          <w:tab w:val="left" w:pos="360"/>
        </w:tabs>
        <w:ind w:left="360"/>
      </w:pPr>
    </w:p>
    <w:p w14:paraId="2D87EAB0" w14:textId="0F7F9C5D" w:rsidR="006605E3" w:rsidDel="00246C5E" w:rsidRDefault="00D97E98" w:rsidP="00246C5E">
      <w:pPr>
        <w:tabs>
          <w:tab w:val="left" w:pos="360"/>
        </w:tabs>
        <w:ind w:left="360"/>
        <w:rPr>
          <w:del w:id="46" w:author="Brian Andrews" w:date="2017-08-16T15:56:00Z"/>
        </w:rPr>
        <w:pPrChange w:id="47" w:author="Brian Andrews" w:date="2017-08-16T15:56:00Z">
          <w:pPr>
            <w:tabs>
              <w:tab w:val="left" w:pos="360"/>
            </w:tabs>
            <w:ind w:left="360"/>
          </w:pPr>
        </w:pPrChange>
      </w:pPr>
      <w:r>
        <w:t>Only two things should trigger a rebalancing, information and schedule.  Certainly</w:t>
      </w:r>
      <w:r w:rsidR="00372CAD">
        <w:t>, specific information about the likely failure of a coin should indicate a rebalancing towards a more stable asset.  However, outside of that, rebalancing should adhere to a strict schedule…</w:t>
      </w:r>
    </w:p>
    <w:p w14:paraId="524332B6" w14:textId="2D9E50E9" w:rsidR="00372CAD" w:rsidDel="00246C5E" w:rsidRDefault="00372CAD" w:rsidP="00246C5E">
      <w:pPr>
        <w:tabs>
          <w:tab w:val="left" w:pos="360"/>
        </w:tabs>
        <w:ind w:left="360"/>
        <w:rPr>
          <w:del w:id="48" w:author="Brian Andrews" w:date="2017-08-16T15:56:00Z"/>
        </w:rPr>
        <w:pPrChange w:id="49" w:author="Brian Andrews" w:date="2017-08-16T15:56:00Z">
          <w:pPr>
            <w:tabs>
              <w:tab w:val="left" w:pos="360"/>
            </w:tabs>
            <w:ind w:left="360"/>
          </w:pPr>
        </w:pPrChange>
      </w:pPr>
    </w:p>
    <w:p w14:paraId="76FD429C" w14:textId="73AF5912" w:rsidR="00372CAD" w:rsidRPr="00D97E98" w:rsidRDefault="00372CAD" w:rsidP="00246C5E">
      <w:pPr>
        <w:tabs>
          <w:tab w:val="left" w:pos="360"/>
        </w:tabs>
        <w:ind w:left="360"/>
        <w:pPrChange w:id="50" w:author="Brian Andrews" w:date="2017-08-16T15:56:00Z">
          <w:pPr>
            <w:tabs>
              <w:tab w:val="left" w:pos="360"/>
            </w:tabs>
            <w:ind w:left="360"/>
          </w:pPr>
        </w:pPrChange>
      </w:pPr>
      <w:del w:id="51" w:author="Brian Andrews" w:date="2017-08-16T15:56:00Z">
        <w:r w:rsidDel="00246C5E">
          <w:delText>Candidate coins</w:delText>
        </w:r>
        <w:r w:rsidR="00291D0E" w:rsidDel="00246C5E">
          <w:delText>…</w:delText>
        </w:r>
      </w:del>
    </w:p>
    <w:p w14:paraId="6CF15A59" w14:textId="77777777" w:rsidR="00D97E98" w:rsidRPr="006605E3" w:rsidRDefault="00D97E98" w:rsidP="006605E3">
      <w:pPr>
        <w:rPr>
          <w:b/>
        </w:rPr>
      </w:pPr>
    </w:p>
    <w:p w14:paraId="0223F5F5" w14:textId="646E5000" w:rsidR="006605E3" w:rsidRDefault="006605E3" w:rsidP="00D94B90">
      <w:pPr>
        <w:pStyle w:val="ListParagraph"/>
        <w:numPr>
          <w:ilvl w:val="0"/>
          <w:numId w:val="1"/>
        </w:numPr>
        <w:ind w:left="360"/>
        <w:rPr>
          <w:ins w:id="52" w:author="Brian Andrews" w:date="2017-08-16T15:56:00Z"/>
          <w:b/>
        </w:rPr>
      </w:pPr>
      <w:del w:id="53" w:author="Brian Andrews" w:date="2017-08-16T15:56:00Z">
        <w:r w:rsidDel="00246C5E">
          <w:rPr>
            <w:b/>
          </w:rPr>
          <w:delText>Holdings</w:delText>
        </w:r>
      </w:del>
      <w:ins w:id="54" w:author="Brian Andrews" w:date="2017-08-16T15:56:00Z">
        <w:r w:rsidR="00246C5E">
          <w:rPr>
            <w:b/>
          </w:rPr>
          <w:t>XIC – The Token</w:t>
        </w:r>
      </w:ins>
    </w:p>
    <w:p w14:paraId="76FFF9F2" w14:textId="1EA6C558" w:rsidR="00246C5E" w:rsidRDefault="00246C5E" w:rsidP="00246C5E">
      <w:pPr>
        <w:pStyle w:val="ListParagraph"/>
        <w:numPr>
          <w:ilvl w:val="1"/>
          <w:numId w:val="1"/>
        </w:numPr>
        <w:rPr>
          <w:ins w:id="55" w:author="Brian Andrews" w:date="2017-08-16T16:02:00Z"/>
          <w:b/>
        </w:rPr>
        <w:pPrChange w:id="56" w:author="Brian Andrews" w:date="2017-08-16T15:56:00Z">
          <w:pPr>
            <w:pStyle w:val="ListParagraph"/>
            <w:numPr>
              <w:numId w:val="1"/>
            </w:numPr>
            <w:ind w:left="360" w:hanging="360"/>
          </w:pPr>
        </w:pPrChange>
      </w:pPr>
      <w:ins w:id="57" w:author="Brian Andrews" w:date="2017-08-16T15:56:00Z">
        <w:r>
          <w:rPr>
            <w:b/>
          </w:rPr>
          <w:t>Overview</w:t>
        </w:r>
      </w:ins>
    </w:p>
    <w:p w14:paraId="7EED95DC" w14:textId="783EAC1A" w:rsidR="00246C5E" w:rsidRPr="009C09C4" w:rsidRDefault="009C09C4" w:rsidP="00246C5E">
      <w:pPr>
        <w:ind w:left="720"/>
        <w:rPr>
          <w:ins w:id="58" w:author="Brian Andrews" w:date="2017-08-16T15:56:00Z"/>
          <w:rPrChange w:id="59" w:author="Brian Andrews" w:date="2017-08-16T16:03:00Z">
            <w:rPr>
              <w:ins w:id="60" w:author="Brian Andrews" w:date="2017-08-16T15:56:00Z"/>
            </w:rPr>
          </w:rPrChange>
        </w:rPr>
        <w:pPrChange w:id="61" w:author="Brian Andrews" w:date="2017-08-16T16:02:00Z">
          <w:pPr>
            <w:pStyle w:val="ListParagraph"/>
            <w:numPr>
              <w:numId w:val="1"/>
            </w:numPr>
            <w:ind w:left="360" w:hanging="360"/>
          </w:pPr>
        </w:pPrChange>
      </w:pPr>
      <w:ins w:id="62" w:author="Brian Andrews" w:date="2017-08-16T16:03:00Z">
        <w:r>
          <w:t>XIC is the token associated with a participant having a stake in the fund.</w:t>
        </w:r>
      </w:ins>
      <w:ins w:id="63" w:author="Brian Andrews" w:date="2017-08-16T16:52:00Z">
        <w:r w:rsidR="00610DAD">
          <w:t xml:space="preserve">  It utilizes 8 decimal precision due to the fund’s long term growth potential.  Even as the fund grows, new investors should be welcomed rather than forced out due to large trading costs.</w:t>
        </w:r>
      </w:ins>
      <w:ins w:id="64" w:author="Brian Andrews" w:date="2017-08-16T16:03:00Z">
        <w:r>
          <w:t xml:space="preserve">  Its value is derived from the underlying cryptocurrency assets and is expected to fluctuate with the market.  This coin is supposed to be an indicator of the status of the cryptocurrency market based on the performance of the top 30 coins at a </w:t>
        </w:r>
      </w:ins>
      <w:ins w:id="65" w:author="Brian Andrews" w:date="2017-08-16T16:05:00Z">
        <w:r>
          <w:t>given time.  As mentioned in the sections describing the funds, the member coins are subject to vary over time.</w:t>
        </w:r>
      </w:ins>
      <w:ins w:id="66" w:author="Brian Andrews" w:date="2017-08-16T16:11:00Z">
        <w:r>
          <w:t xml:space="preserve">  Furthermore, ledgers of balances and associated addresses are kept for the purposes of dividend</w:t>
        </w:r>
      </w:ins>
      <w:ins w:id="67" w:author="Brian Andrews" w:date="2017-08-16T16:12:00Z">
        <w:r>
          <w:t xml:space="preserve"> distribution.</w:t>
        </w:r>
      </w:ins>
    </w:p>
    <w:p w14:paraId="5F943F35" w14:textId="39153EFB" w:rsidR="00246C5E" w:rsidRDefault="00246C5E" w:rsidP="00246C5E">
      <w:pPr>
        <w:pStyle w:val="ListParagraph"/>
        <w:numPr>
          <w:ilvl w:val="1"/>
          <w:numId w:val="1"/>
        </w:numPr>
        <w:rPr>
          <w:ins w:id="68" w:author="Brian Andrews" w:date="2017-08-16T16:05:00Z"/>
          <w:b/>
        </w:rPr>
        <w:pPrChange w:id="69" w:author="Brian Andrews" w:date="2017-08-16T15:56:00Z">
          <w:pPr>
            <w:pStyle w:val="ListParagraph"/>
            <w:numPr>
              <w:numId w:val="1"/>
            </w:numPr>
            <w:ind w:left="360" w:hanging="360"/>
          </w:pPr>
        </w:pPrChange>
      </w:pPr>
      <w:ins w:id="70" w:author="Brian Andrews" w:date="2017-08-16T15:56:00Z">
        <w:r>
          <w:rPr>
            <w:b/>
          </w:rPr>
          <w:t>The Rules</w:t>
        </w:r>
      </w:ins>
    </w:p>
    <w:p w14:paraId="7F1DE557" w14:textId="3B89CD21" w:rsidR="009C09C4" w:rsidRPr="009C09C4" w:rsidRDefault="009C09C4" w:rsidP="009C09C4">
      <w:pPr>
        <w:ind w:left="720"/>
        <w:rPr>
          <w:ins w:id="71" w:author="Brian Andrews" w:date="2017-08-16T15:56:00Z"/>
          <w:rPrChange w:id="72" w:author="Brian Andrews" w:date="2017-08-16T16:05:00Z">
            <w:rPr>
              <w:ins w:id="73" w:author="Brian Andrews" w:date="2017-08-16T15:56:00Z"/>
            </w:rPr>
          </w:rPrChange>
        </w:rPr>
        <w:pPrChange w:id="74" w:author="Brian Andrews" w:date="2017-08-16T16:05:00Z">
          <w:pPr>
            <w:pStyle w:val="ListParagraph"/>
            <w:numPr>
              <w:numId w:val="1"/>
            </w:numPr>
            <w:ind w:left="360" w:hanging="360"/>
          </w:pPr>
        </w:pPrChange>
      </w:pPr>
      <w:ins w:id="75" w:author="Brian Andrews" w:date="2017-08-16T16:05:00Z">
        <w:r>
          <w:t xml:space="preserve">Most of the basic rules apply to XIC.  You are only allowed to trade up to as many XIC as you hold.  </w:t>
        </w:r>
      </w:ins>
      <w:ins w:id="76" w:author="Brian Andrews" w:date="2017-08-16T16:06:00Z">
        <w:r>
          <w:t>Events are included in the source code so that traders may confirm the completion of transactions</w:t>
        </w:r>
      </w:ins>
      <w:ins w:id="77" w:author="Brian Andrews" w:date="2017-08-16T16:08:00Z">
        <w:r>
          <w:t>.  A mint is utilized to produce new coins.  New coins will only be produced in two circumstances; during a crowdsale or presale and upon the distribution of dividends.  Both of these will be discussed later.</w:t>
        </w:r>
      </w:ins>
    </w:p>
    <w:p w14:paraId="256B0130" w14:textId="308F5191" w:rsidR="00246C5E" w:rsidRDefault="00246C5E" w:rsidP="00246C5E">
      <w:pPr>
        <w:pStyle w:val="ListParagraph"/>
        <w:numPr>
          <w:ilvl w:val="1"/>
          <w:numId w:val="1"/>
        </w:numPr>
        <w:rPr>
          <w:ins w:id="78" w:author="Brian Andrews" w:date="2017-08-16T16:09:00Z"/>
          <w:b/>
        </w:rPr>
        <w:pPrChange w:id="79" w:author="Brian Andrews" w:date="2017-08-16T15:56:00Z">
          <w:pPr>
            <w:pStyle w:val="ListParagraph"/>
            <w:numPr>
              <w:numId w:val="1"/>
            </w:numPr>
            <w:ind w:left="360" w:hanging="360"/>
          </w:pPr>
        </w:pPrChange>
      </w:pPr>
      <w:ins w:id="80" w:author="Brian Andrews" w:date="2017-08-16T15:56:00Z">
        <w:r>
          <w:rPr>
            <w:b/>
          </w:rPr>
          <w:t>Security</w:t>
        </w:r>
      </w:ins>
    </w:p>
    <w:p w14:paraId="0538F4B5" w14:textId="05D6005B" w:rsidR="009C09C4" w:rsidRPr="009C09C4" w:rsidRDefault="009C09C4" w:rsidP="009C09C4">
      <w:pPr>
        <w:ind w:left="720"/>
        <w:rPr>
          <w:b/>
          <w:rPrChange w:id="81" w:author="Brian Andrews" w:date="2017-08-16T16:09:00Z">
            <w:rPr/>
          </w:rPrChange>
        </w:rPr>
        <w:pPrChange w:id="82" w:author="Brian Andrews" w:date="2017-08-16T16:09:00Z">
          <w:pPr>
            <w:pStyle w:val="ListParagraph"/>
            <w:numPr>
              <w:numId w:val="1"/>
            </w:numPr>
            <w:ind w:left="360" w:hanging="360"/>
          </w:pPr>
        </w:pPrChange>
      </w:pPr>
      <w:ins w:id="83" w:author="Brian Andrews" w:date="2017-08-16T16:09:00Z">
        <w:r>
          <w:t>Many of the sensitive components of the source code are password and address protected.  For clarification, an attacker wo</w:t>
        </w:r>
      </w:ins>
      <w:ins w:id="84" w:author="Brian Andrews" w:date="2017-08-16T16:10:00Z">
        <w:r>
          <w:t>uld need a password and the address the contract originated from in order to access various functions in the smart contract such as the mint</w:t>
        </w:r>
      </w:ins>
      <w:ins w:id="85" w:author="Brian Andrews" w:date="2017-08-16T16:12:00Z">
        <w:r w:rsidR="00817369">
          <w:t>.  The ability to change the password access to the contract also exists for routine security updates or if the team feels threatened at any time.</w:t>
        </w:r>
      </w:ins>
      <w:ins w:id="86" w:author="Brian Andrews" w:date="2017-08-16T16:18:00Z">
        <w:r w:rsidR="00817369">
          <w:t xml:space="preserve">  In order to ensure that our token provides the most value to the participants, the XIC token address will not be distributed until the end of the crowdsale.</w:t>
        </w:r>
      </w:ins>
      <w:ins w:id="87" w:author="Brian Andrews" w:date="2017-08-16T16:12:00Z">
        <w:r w:rsidR="00817369">
          <w:t xml:space="preserve">  The DCI team is taking every possible precaution in order to maintain the integrity of the coin, the fund, and the participants in our crowdsale.</w:t>
        </w:r>
      </w:ins>
    </w:p>
    <w:p w14:paraId="389F6197" w14:textId="77777777" w:rsidR="006605E3" w:rsidRPr="008F7C64" w:rsidRDefault="006605E3" w:rsidP="006605E3">
      <w:pPr>
        <w:pStyle w:val="ListParagraph"/>
        <w:ind w:left="360"/>
        <w:rPr>
          <w:i/>
          <w:u w:val="single"/>
        </w:rPr>
      </w:pPr>
    </w:p>
    <w:p w14:paraId="556FB06E" w14:textId="060F10EC" w:rsidR="008F7C64" w:rsidRPr="008F7C64" w:rsidRDefault="0050186E" w:rsidP="008F7C64">
      <w:pPr>
        <w:pStyle w:val="ListParagraph"/>
        <w:ind w:left="360"/>
        <w:rPr>
          <w:i/>
          <w:u w:val="single"/>
        </w:rPr>
      </w:pPr>
      <w:r>
        <w:rPr>
          <w:i/>
          <w:u w:val="single"/>
        </w:rPr>
        <w:t>Br</w:t>
      </w:r>
      <w:del w:id="88" w:author="Brian Andrews" w:date="2017-08-16T14:49:00Z">
        <w:r w:rsidDel="003B292E">
          <w:rPr>
            <w:i/>
            <w:u w:val="single"/>
          </w:rPr>
          <w:delText>y</w:delText>
        </w:r>
      </w:del>
      <w:ins w:id="89" w:author="Brian Andrews" w:date="2017-08-16T14:49:00Z">
        <w:r w:rsidR="003B292E">
          <w:rPr>
            <w:i/>
            <w:u w:val="single"/>
          </w:rPr>
          <w:t>i</w:t>
        </w:r>
      </w:ins>
      <w:r>
        <w:rPr>
          <w:i/>
          <w:u w:val="single"/>
        </w:rPr>
        <w:t>an</w:t>
      </w:r>
    </w:p>
    <w:p w14:paraId="38D03CE2" w14:textId="77777777" w:rsidR="00D94B90" w:rsidRDefault="00D94B90" w:rsidP="00657FAC">
      <w:pPr>
        <w:ind w:left="720" w:hanging="360"/>
        <w:rPr>
          <w:b/>
        </w:rPr>
      </w:pPr>
    </w:p>
    <w:p w14:paraId="27BC8A89" w14:textId="7DD6F0BA" w:rsidR="00D94B90" w:rsidRDefault="00D94B90" w:rsidP="00D94B90">
      <w:pPr>
        <w:pStyle w:val="ListParagraph"/>
        <w:numPr>
          <w:ilvl w:val="0"/>
          <w:numId w:val="1"/>
        </w:numPr>
        <w:ind w:left="360"/>
        <w:rPr>
          <w:ins w:id="90" w:author="Brian Andrews" w:date="2017-08-16T15:57:00Z"/>
          <w:b/>
        </w:rPr>
      </w:pPr>
      <w:del w:id="91" w:author="Brian Andrews" w:date="2017-08-16T15:57:00Z">
        <w:r w:rsidRPr="00D94B90" w:rsidDel="00246C5E">
          <w:rPr>
            <w:b/>
          </w:rPr>
          <w:delText>Technical Considerations</w:delText>
        </w:r>
      </w:del>
      <w:ins w:id="92" w:author="Brian Andrews" w:date="2017-08-16T15:57:00Z">
        <w:r w:rsidR="00246C5E">
          <w:rPr>
            <w:b/>
          </w:rPr>
          <w:t>Initial Coin Offering or Presale</w:t>
        </w:r>
      </w:ins>
    </w:p>
    <w:p w14:paraId="09B13535" w14:textId="05532CD5" w:rsidR="00246C5E" w:rsidRDefault="00246C5E" w:rsidP="00246C5E">
      <w:pPr>
        <w:pStyle w:val="ListParagraph"/>
        <w:numPr>
          <w:ilvl w:val="1"/>
          <w:numId w:val="1"/>
        </w:numPr>
        <w:rPr>
          <w:ins w:id="93" w:author="Brian Andrews" w:date="2017-08-16T16:14:00Z"/>
          <w:b/>
        </w:rPr>
        <w:pPrChange w:id="94" w:author="Brian Andrews" w:date="2017-08-16T15:57:00Z">
          <w:pPr>
            <w:pStyle w:val="ListParagraph"/>
            <w:numPr>
              <w:numId w:val="1"/>
            </w:numPr>
            <w:ind w:left="360" w:hanging="360"/>
          </w:pPr>
        </w:pPrChange>
      </w:pPr>
      <w:ins w:id="95" w:author="Brian Andrews" w:date="2017-08-16T15:57:00Z">
        <w:r>
          <w:rPr>
            <w:b/>
          </w:rPr>
          <w:t>Overview</w:t>
        </w:r>
      </w:ins>
      <w:ins w:id="96" w:author="Brian Andrews" w:date="2017-08-16T16:15:00Z">
        <w:r w:rsidR="00817369">
          <w:rPr>
            <w:b/>
          </w:rPr>
          <w:t>, Goals,</w:t>
        </w:r>
      </w:ins>
      <w:ins w:id="97" w:author="Brian Andrews" w:date="2017-08-16T15:57:00Z">
        <w:r>
          <w:rPr>
            <w:b/>
          </w:rPr>
          <w:t xml:space="preserve"> and Rules</w:t>
        </w:r>
      </w:ins>
    </w:p>
    <w:p w14:paraId="4BCEFB55" w14:textId="27B035C0" w:rsidR="00246C5E" w:rsidRPr="003C2A01" w:rsidRDefault="00817369" w:rsidP="003C2A01">
      <w:pPr>
        <w:ind w:left="720"/>
        <w:rPr>
          <w:ins w:id="98" w:author="Brian Andrews" w:date="2017-08-16T16:17:00Z"/>
          <w:b/>
          <w:rPrChange w:id="99" w:author="Brian Andrews" w:date="2017-08-16T16:25:00Z">
            <w:rPr>
              <w:ins w:id="100" w:author="Brian Andrews" w:date="2017-08-16T16:17:00Z"/>
            </w:rPr>
          </w:rPrChange>
        </w:rPr>
        <w:pPrChange w:id="101" w:author="Brian Andrews" w:date="2017-08-16T16:25:00Z">
          <w:pPr>
            <w:pStyle w:val="ListParagraph"/>
            <w:numPr>
              <w:numId w:val="1"/>
            </w:numPr>
            <w:ind w:left="360" w:hanging="360"/>
          </w:pPr>
        </w:pPrChange>
      </w:pPr>
      <w:ins w:id="102" w:author="Brian Andrews" w:date="2017-08-16T16:14:00Z">
        <w:r>
          <w:t xml:space="preserve">DCI is executing a capped crowdsale.  The total supply available to participants is 160,000,000 XIC with an additional 20,000,000 XIC available to the DCI team.  Once this cap has been reached, no one will be able to </w:t>
        </w:r>
      </w:ins>
      <w:ins w:id="103" w:author="Brian Andrews" w:date="2017-08-16T16:16:00Z">
        <w:r>
          <w:t xml:space="preserve">send any ETH to the contract address.  If an individual attempts to send ETH so that the cap is broken, that participant will be refunded the extra ETH and </w:t>
        </w:r>
      </w:ins>
      <w:ins w:id="104" w:author="Brian Andrews" w:date="2017-08-16T16:17:00Z">
        <w:r>
          <w:t>receive the remaining XIC allocated.</w:t>
        </w:r>
      </w:ins>
      <w:ins w:id="105" w:author="Brian Andrews" w:date="2017-08-16T16:25:00Z">
        <w:r w:rsidR="003C2A01">
          <w:t xml:space="preserve">  Additionally, </w:t>
        </w:r>
        <w:r w:rsidR="003C2A01">
          <w:t>DCI requires a minimum contribution of 1 Ether in order to participate in the crowdsale.</w:t>
        </w:r>
      </w:ins>
      <w:ins w:id="106" w:author="Brian Andrews" w:date="2017-08-16T16:17:00Z">
        <w:r>
          <w:t xml:space="preserve">  </w:t>
        </w:r>
      </w:ins>
    </w:p>
    <w:p w14:paraId="7E043DA3" w14:textId="34540816" w:rsidR="00817369" w:rsidRDefault="00817369" w:rsidP="00817369">
      <w:pPr>
        <w:ind w:left="720"/>
        <w:rPr>
          <w:ins w:id="107" w:author="Brian Andrews" w:date="2017-08-16T16:22:00Z"/>
        </w:rPr>
        <w:pPrChange w:id="108" w:author="Brian Andrews" w:date="2017-08-16T16:15:00Z">
          <w:pPr>
            <w:pStyle w:val="ListParagraph"/>
            <w:numPr>
              <w:numId w:val="1"/>
            </w:numPr>
            <w:ind w:left="360" w:hanging="360"/>
          </w:pPr>
        </w:pPrChange>
      </w:pPr>
      <w:ins w:id="109" w:author="Brian Andrews" w:date="2017-08-16T16:17:00Z">
        <w:r>
          <w:t>In addition to this being a capped crowdsale, tokens will be offered in blocks.  These blocks have their own associated exchange rates of ETH to XIC</w:t>
        </w:r>
      </w:ins>
      <w:ins w:id="110" w:author="Brian Andrews" w:date="2017-08-16T16:26:00Z">
        <w:r w:rsidR="003C2A01">
          <w:t xml:space="preserve"> (PROVIDE MORE SPECIFIC INFORMATION ON EXCHANGE RATES)</w:t>
        </w:r>
      </w:ins>
      <w:ins w:id="111" w:author="Brian Andrews" w:date="2017-08-16T16:17:00Z">
        <w:r>
          <w:t xml:space="preserve">.  Blocks and exchanges rates will remain the same </w:t>
        </w:r>
      </w:ins>
      <w:ins w:id="112" w:author="Brian Andrews" w:date="2017-08-16T16:19:00Z">
        <w:r>
          <w:t xml:space="preserve">until the amount of XIC allocated to said block is depleted.  Unlike the global cap of the sale, if a participant sends ETH </w:t>
        </w:r>
      </w:ins>
      <w:ins w:id="113" w:author="Brian Andrews" w:date="2017-08-16T16:20:00Z">
        <w:r>
          <w:t xml:space="preserve">and should receive more XIC than the current block has left, the participant will receive all of the XIC at the exchange rate </w:t>
        </w:r>
      </w:ins>
      <w:ins w:id="114" w:author="Brian Andrews" w:date="2017-08-16T16:21:00Z">
        <w:r>
          <w:t>associated with the block with which the exchange occurred in.</w:t>
        </w:r>
      </w:ins>
    </w:p>
    <w:p w14:paraId="5F2FE649" w14:textId="75185A61" w:rsidR="00817369" w:rsidRDefault="00817369" w:rsidP="00817369">
      <w:pPr>
        <w:ind w:left="720"/>
        <w:rPr>
          <w:ins w:id="115" w:author="Brian Andrews" w:date="2017-08-16T16:24:00Z"/>
        </w:rPr>
        <w:pPrChange w:id="116" w:author="Brian Andrews" w:date="2017-08-16T16:15:00Z">
          <w:pPr>
            <w:pStyle w:val="ListParagraph"/>
            <w:numPr>
              <w:numId w:val="1"/>
            </w:numPr>
            <w:ind w:left="360" w:hanging="360"/>
          </w:pPr>
        </w:pPrChange>
      </w:pPr>
      <w:ins w:id="117" w:author="Brian Andrews" w:date="2017-08-16T16:22:00Z">
        <w:r>
          <w:t>Events are used in the smart contract that allows participants to confirm the completion of their transaction and to let users know that the funding goal was reached which results in the closing of the sale.</w:t>
        </w:r>
      </w:ins>
      <w:ins w:id="118" w:author="Brian Andrews" w:date="2017-08-16T16:23:00Z">
        <w:r>
          <w:t xml:space="preserve">  As previously mentioned, participants are not able to contribute to the sale once the goal has been reached or the contract has been disabled.</w:t>
        </w:r>
      </w:ins>
      <w:ins w:id="119" w:author="Brian Andrews" w:date="2017-08-16T16:28:00Z">
        <w:r w:rsidR="003C2A01">
          <w:t xml:space="preserve">  There is no deadline based on time in this crowdsale.</w:t>
        </w:r>
      </w:ins>
    </w:p>
    <w:p w14:paraId="5AC1EE62" w14:textId="2E0AC9E3" w:rsidR="00246C5E" w:rsidRDefault="00246C5E" w:rsidP="00246C5E">
      <w:pPr>
        <w:pStyle w:val="ListParagraph"/>
        <w:numPr>
          <w:ilvl w:val="1"/>
          <w:numId w:val="1"/>
        </w:numPr>
        <w:rPr>
          <w:ins w:id="120" w:author="Brian Andrews" w:date="2017-08-16T16:25:00Z"/>
          <w:b/>
        </w:rPr>
        <w:pPrChange w:id="121" w:author="Brian Andrews" w:date="2017-08-16T15:57:00Z">
          <w:pPr>
            <w:pStyle w:val="ListParagraph"/>
            <w:numPr>
              <w:numId w:val="1"/>
            </w:numPr>
            <w:ind w:left="360" w:hanging="360"/>
          </w:pPr>
        </w:pPrChange>
      </w:pPr>
      <w:ins w:id="122" w:author="Brian Andrews" w:date="2017-08-16T15:57:00Z">
        <w:r>
          <w:rPr>
            <w:b/>
          </w:rPr>
          <w:t>Security</w:t>
        </w:r>
      </w:ins>
    </w:p>
    <w:p w14:paraId="25D6FAA9" w14:textId="77777777" w:rsidR="003C2A01" w:rsidRDefault="003C2A01" w:rsidP="003C2A01">
      <w:pPr>
        <w:ind w:left="720"/>
        <w:rPr>
          <w:ins w:id="123" w:author="Brian Andrews" w:date="2017-08-16T16:33:00Z"/>
        </w:rPr>
        <w:pPrChange w:id="124" w:author="Brian Andrews" w:date="2017-08-16T16:25:00Z">
          <w:pPr>
            <w:pStyle w:val="ListParagraph"/>
            <w:numPr>
              <w:numId w:val="1"/>
            </w:numPr>
            <w:ind w:left="360" w:hanging="360"/>
          </w:pPr>
        </w:pPrChange>
      </w:pPr>
      <w:ins w:id="125" w:author="Brian Andrews" w:date="2017-08-16T16:25:00Z">
        <w:r>
          <w:t xml:space="preserve">Similar to the XIC token contract, many of the functions in the crowdsale contract are password and address protected.  </w:t>
        </w:r>
      </w:ins>
      <w:ins w:id="126" w:author="Brian Andrews" w:date="2017-08-16T16:28:00Z">
        <w:r>
          <w:t xml:space="preserve">This contract also includes the ability for the issuer to change the password associated with these functions.  Additionally, DCI has the ability to remotely disable or self destruct </w:t>
        </w:r>
      </w:ins>
      <w:ins w:id="127" w:author="Brian Andrews" w:date="2017-08-16T16:29:00Z">
        <w:r>
          <w:t xml:space="preserve">the crowdsale contract.  </w:t>
        </w:r>
      </w:ins>
    </w:p>
    <w:p w14:paraId="6EEFD9B6" w14:textId="26663BD1" w:rsidR="003C2A01" w:rsidRPr="003C2A01" w:rsidRDefault="003C2A01" w:rsidP="003C2A01">
      <w:pPr>
        <w:ind w:left="720"/>
        <w:rPr>
          <w:ins w:id="128" w:author="Brian Andrews" w:date="2017-08-16T15:57:00Z"/>
          <w:rPrChange w:id="129" w:author="Brian Andrews" w:date="2017-08-16T16:31:00Z">
            <w:rPr>
              <w:ins w:id="130" w:author="Brian Andrews" w:date="2017-08-16T15:57:00Z"/>
            </w:rPr>
          </w:rPrChange>
        </w:rPr>
        <w:pPrChange w:id="131" w:author="Brian Andrews" w:date="2017-08-16T16:25:00Z">
          <w:pPr>
            <w:pStyle w:val="ListParagraph"/>
            <w:numPr>
              <w:numId w:val="1"/>
            </w:numPr>
            <w:ind w:left="360" w:hanging="360"/>
          </w:pPr>
        </w:pPrChange>
      </w:pPr>
      <w:ins w:id="132" w:author="Brian Andrews" w:date="2017-08-16T16:29:00Z">
        <w:r>
          <w:t xml:space="preserve">While there is no deadline contingent on time of the sale and the contract automatically disables once the funding goal is reached, these precautions are necessary if the DCI team feels threatened in any way.  The DCI team will </w:t>
        </w:r>
      </w:ins>
      <w:ins w:id="133" w:author="Brian Andrews" w:date="2017-08-16T16:30:00Z">
        <w:r>
          <w:t xml:space="preserve">do its best to communicate openly with the participants and potential participants regarding the status of the contract.  If the contract is remotely self destructed, any ETH sent to the contract </w:t>
        </w:r>
      </w:ins>
      <w:ins w:id="134" w:author="Brian Andrews" w:date="2017-08-16T16:31:00Z">
        <w:r>
          <w:rPr>
            <w:b/>
          </w:rPr>
          <w:t>will be lost forever</w:t>
        </w:r>
        <w:r>
          <w:t>.  Make sure you consult our website, subreddit, or social media accounts before deciding to participate to ascertain the status of the sale.</w:t>
        </w:r>
      </w:ins>
      <w:ins w:id="135" w:author="Brian Andrews" w:date="2017-08-16T16:35:00Z">
        <w:r w:rsidR="004E0724">
          <w:t xml:space="preserve">  These measures are in place to protect the honest participants of the crowdsale.  If the crowdsale is prematurely terminated, refunds will be given to all of the participants of the sale and the address of the XIC token contract will not be distributed.</w:t>
        </w:r>
      </w:ins>
    </w:p>
    <w:p w14:paraId="48918B2A" w14:textId="33935D0F" w:rsidR="00246C5E" w:rsidRPr="00D94B90" w:rsidDel="003C2A01" w:rsidRDefault="00246C5E" w:rsidP="00246C5E">
      <w:pPr>
        <w:pStyle w:val="ListParagraph"/>
        <w:numPr>
          <w:ilvl w:val="1"/>
          <w:numId w:val="1"/>
        </w:numPr>
        <w:rPr>
          <w:del w:id="136" w:author="Brian Andrews" w:date="2017-08-16T16:28:00Z"/>
          <w:b/>
        </w:rPr>
        <w:pPrChange w:id="137" w:author="Brian Andrews" w:date="2017-08-16T15:57:00Z">
          <w:pPr>
            <w:pStyle w:val="ListParagraph"/>
            <w:numPr>
              <w:numId w:val="1"/>
            </w:numPr>
            <w:ind w:left="360" w:hanging="360"/>
          </w:pPr>
        </w:pPrChange>
      </w:pPr>
    </w:p>
    <w:p w14:paraId="071B7AD9" w14:textId="4D305DED" w:rsidR="008F7C64" w:rsidRPr="00246C5E" w:rsidDel="00246C5E" w:rsidRDefault="0050186E" w:rsidP="00246C5E">
      <w:pPr>
        <w:ind w:left="360"/>
        <w:rPr>
          <w:del w:id="138" w:author="Brian Andrews" w:date="2017-08-16T15:58:00Z"/>
          <w:rPrChange w:id="139" w:author="Brian Andrews" w:date="2017-08-16T15:58:00Z">
            <w:rPr>
              <w:del w:id="140" w:author="Brian Andrews" w:date="2017-08-16T15:58:00Z"/>
              <w:i/>
              <w:u w:val="single"/>
            </w:rPr>
          </w:rPrChange>
        </w:rPr>
        <w:pPrChange w:id="141" w:author="Brian Andrews" w:date="2017-08-16T15:58:00Z">
          <w:pPr>
            <w:ind w:firstLine="360"/>
          </w:pPr>
        </w:pPrChange>
      </w:pPr>
      <w:del w:id="142" w:author="Brian Andrews" w:date="2017-08-16T15:58:00Z">
        <w:r w:rsidRPr="00246C5E" w:rsidDel="00246C5E">
          <w:rPr>
            <w:rPrChange w:id="143" w:author="Brian Andrews" w:date="2017-08-16T15:58:00Z">
              <w:rPr>
                <w:i/>
                <w:u w:val="single"/>
              </w:rPr>
            </w:rPrChange>
          </w:rPr>
          <w:delText>Br</w:delText>
        </w:r>
      </w:del>
      <w:del w:id="144" w:author="Brian Andrews" w:date="2017-08-16T14:49:00Z">
        <w:r w:rsidRPr="00246C5E" w:rsidDel="003B292E">
          <w:rPr>
            <w:rPrChange w:id="145" w:author="Brian Andrews" w:date="2017-08-16T15:58:00Z">
              <w:rPr>
                <w:i/>
                <w:u w:val="single"/>
              </w:rPr>
            </w:rPrChange>
          </w:rPr>
          <w:delText>y</w:delText>
        </w:r>
      </w:del>
      <w:del w:id="146" w:author="Brian Andrews" w:date="2017-08-16T15:58:00Z">
        <w:r w:rsidRPr="00246C5E" w:rsidDel="00246C5E">
          <w:rPr>
            <w:rPrChange w:id="147" w:author="Brian Andrews" w:date="2017-08-16T15:58:00Z">
              <w:rPr>
                <w:i/>
                <w:u w:val="single"/>
              </w:rPr>
            </w:rPrChange>
          </w:rPr>
          <w:delText>an</w:delText>
        </w:r>
      </w:del>
    </w:p>
    <w:p w14:paraId="4444787A" w14:textId="4FBB9A64" w:rsidR="00D94B90" w:rsidRPr="00246C5E" w:rsidDel="00246C5E" w:rsidRDefault="00D94B90" w:rsidP="00246C5E">
      <w:pPr>
        <w:ind w:left="360"/>
        <w:rPr>
          <w:del w:id="148" w:author="Brian Andrews" w:date="2017-08-16T15:58:00Z"/>
          <w:b/>
          <w:rPrChange w:id="149" w:author="Brian Andrews" w:date="2017-08-16T15:58:00Z">
            <w:rPr>
              <w:del w:id="150" w:author="Brian Andrews" w:date="2017-08-16T15:58:00Z"/>
              <w:b/>
            </w:rPr>
          </w:rPrChange>
        </w:rPr>
        <w:pPrChange w:id="151" w:author="Brian Andrews" w:date="2017-08-16T15:58:00Z">
          <w:pPr>
            <w:ind w:left="360" w:hanging="360"/>
          </w:pPr>
        </w:pPrChange>
      </w:pPr>
    </w:p>
    <w:p w14:paraId="11CEA927" w14:textId="187E9973" w:rsidR="00D94B90" w:rsidRPr="00246C5E" w:rsidDel="00246C5E" w:rsidRDefault="00D94B90" w:rsidP="00246C5E">
      <w:pPr>
        <w:ind w:left="360"/>
        <w:rPr>
          <w:del w:id="152" w:author="Brian Andrews" w:date="2017-08-16T15:58:00Z"/>
          <w:b/>
          <w:rPrChange w:id="153" w:author="Brian Andrews" w:date="2017-08-16T15:58:00Z">
            <w:rPr>
              <w:del w:id="154" w:author="Brian Andrews" w:date="2017-08-16T15:58:00Z"/>
              <w:b/>
            </w:rPr>
          </w:rPrChange>
        </w:rPr>
        <w:pPrChange w:id="155" w:author="Brian Andrews" w:date="2017-08-16T15:58:00Z">
          <w:pPr>
            <w:pStyle w:val="ListParagraph"/>
            <w:numPr>
              <w:numId w:val="1"/>
            </w:numPr>
            <w:ind w:left="360" w:hanging="360"/>
          </w:pPr>
        </w:pPrChange>
      </w:pPr>
      <w:del w:id="156" w:author="Brian Andrews" w:date="2017-08-16T15:58:00Z">
        <w:r w:rsidRPr="00246C5E" w:rsidDel="00246C5E">
          <w:rPr>
            <w:b/>
            <w:rPrChange w:id="157" w:author="Brian Andrews" w:date="2017-08-16T15:58:00Z">
              <w:rPr>
                <w:b/>
              </w:rPr>
            </w:rPrChange>
          </w:rPr>
          <w:delText>Token Issuance</w:delText>
        </w:r>
      </w:del>
    </w:p>
    <w:p w14:paraId="403C05EC" w14:textId="2334E9E7" w:rsidR="008F7C64" w:rsidRPr="00246C5E" w:rsidDel="00246C5E" w:rsidRDefault="0050186E" w:rsidP="00246C5E">
      <w:pPr>
        <w:ind w:left="360"/>
        <w:rPr>
          <w:del w:id="158" w:author="Brian Andrews" w:date="2017-08-16T15:58:00Z"/>
          <w:rPrChange w:id="159" w:author="Brian Andrews" w:date="2017-08-16T15:58:00Z">
            <w:rPr>
              <w:del w:id="160" w:author="Brian Andrews" w:date="2017-08-16T15:58:00Z"/>
              <w:i/>
              <w:u w:val="single"/>
            </w:rPr>
          </w:rPrChange>
        </w:rPr>
        <w:pPrChange w:id="161" w:author="Brian Andrews" w:date="2017-08-16T15:58:00Z">
          <w:pPr>
            <w:ind w:firstLine="360"/>
          </w:pPr>
        </w:pPrChange>
      </w:pPr>
      <w:del w:id="162" w:author="Brian Andrews" w:date="2017-08-16T15:58:00Z">
        <w:r w:rsidRPr="00246C5E" w:rsidDel="00246C5E">
          <w:rPr>
            <w:rPrChange w:id="163" w:author="Brian Andrews" w:date="2017-08-16T15:58:00Z">
              <w:rPr>
                <w:i/>
                <w:u w:val="single"/>
              </w:rPr>
            </w:rPrChange>
          </w:rPr>
          <w:delText>Br</w:delText>
        </w:r>
      </w:del>
      <w:del w:id="164" w:author="Brian Andrews" w:date="2017-08-16T14:49:00Z">
        <w:r w:rsidRPr="00246C5E" w:rsidDel="003B292E">
          <w:rPr>
            <w:rPrChange w:id="165" w:author="Brian Andrews" w:date="2017-08-16T15:58:00Z">
              <w:rPr>
                <w:i/>
                <w:u w:val="single"/>
              </w:rPr>
            </w:rPrChange>
          </w:rPr>
          <w:delText>y</w:delText>
        </w:r>
      </w:del>
      <w:del w:id="166" w:author="Brian Andrews" w:date="2017-08-16T15:58:00Z">
        <w:r w:rsidRPr="00246C5E" w:rsidDel="00246C5E">
          <w:rPr>
            <w:rPrChange w:id="167" w:author="Brian Andrews" w:date="2017-08-16T15:58:00Z">
              <w:rPr>
                <w:i/>
                <w:u w:val="single"/>
              </w:rPr>
            </w:rPrChange>
          </w:rPr>
          <w:delText>an</w:delText>
        </w:r>
      </w:del>
    </w:p>
    <w:p w14:paraId="59BC16E2" w14:textId="49269B7C" w:rsidR="00D94B90" w:rsidRPr="00D94B90" w:rsidDel="00246C5E" w:rsidRDefault="00D94B90" w:rsidP="00246C5E">
      <w:pPr>
        <w:ind w:left="360"/>
        <w:rPr>
          <w:del w:id="168" w:author="Brian Andrews" w:date="2017-08-16T16:00:00Z"/>
          <w:b/>
        </w:rPr>
        <w:pPrChange w:id="169" w:author="Brian Andrews" w:date="2017-08-16T15:58:00Z">
          <w:pPr>
            <w:pStyle w:val="ListParagraph"/>
            <w:numPr>
              <w:numId w:val="1"/>
            </w:numPr>
            <w:ind w:left="360" w:hanging="360"/>
          </w:pPr>
        </w:pPrChange>
      </w:pPr>
      <w:del w:id="170" w:author="Brian Andrews" w:date="2017-08-16T16:00:00Z">
        <w:r w:rsidRPr="00246C5E" w:rsidDel="00246C5E">
          <w:rPr>
            <w:b/>
            <w:rPrChange w:id="171" w:author="Brian Andrews" w:date="2017-08-16T15:58:00Z">
              <w:rPr>
                <w:b/>
              </w:rPr>
            </w:rPrChange>
          </w:rPr>
          <w:delText>Distribution</w:delText>
        </w:r>
        <w:r w:rsidRPr="00D94B90" w:rsidDel="00246C5E">
          <w:rPr>
            <w:b/>
          </w:rPr>
          <w:delText xml:space="preserve"> Schedule</w:delText>
        </w:r>
      </w:del>
    </w:p>
    <w:p w14:paraId="1FC6C860" w14:textId="6A3F043F" w:rsidR="00D94B90" w:rsidRPr="008F7C64" w:rsidDel="00246C5E" w:rsidRDefault="0050186E" w:rsidP="008F7C64">
      <w:pPr>
        <w:ind w:left="720" w:hanging="360"/>
        <w:rPr>
          <w:del w:id="172" w:author="Brian Andrews" w:date="2017-08-16T16:00:00Z"/>
          <w:i/>
          <w:u w:val="single"/>
        </w:rPr>
      </w:pPr>
      <w:del w:id="173" w:author="Brian Andrews" w:date="2017-08-16T16:00:00Z">
        <w:r w:rsidDel="00246C5E">
          <w:rPr>
            <w:i/>
            <w:u w:val="single"/>
          </w:rPr>
          <w:delText>Br</w:delText>
        </w:r>
      </w:del>
      <w:del w:id="174" w:author="Brian Andrews" w:date="2017-08-16T14:49:00Z">
        <w:r w:rsidDel="003B292E">
          <w:rPr>
            <w:i/>
            <w:u w:val="single"/>
          </w:rPr>
          <w:delText>y</w:delText>
        </w:r>
      </w:del>
      <w:del w:id="175" w:author="Brian Andrews" w:date="2017-08-16T16:00:00Z">
        <w:r w:rsidDel="00246C5E">
          <w:rPr>
            <w:i/>
            <w:u w:val="single"/>
          </w:rPr>
          <w:delText>an</w:delText>
        </w:r>
      </w:del>
    </w:p>
    <w:p w14:paraId="2801D069" w14:textId="7E244992" w:rsidR="00D94B90" w:rsidRDefault="00D94B90" w:rsidP="00D94B90">
      <w:pPr>
        <w:pStyle w:val="ListParagraph"/>
        <w:numPr>
          <w:ilvl w:val="0"/>
          <w:numId w:val="1"/>
        </w:numPr>
        <w:ind w:left="360"/>
        <w:rPr>
          <w:ins w:id="176" w:author="Brian Andrews" w:date="2017-08-16T16:00:00Z"/>
          <w:b/>
        </w:rPr>
      </w:pPr>
      <w:del w:id="177" w:author="Brian Andrews" w:date="2017-08-16T16:00:00Z">
        <w:r w:rsidRPr="00D94B90" w:rsidDel="00246C5E">
          <w:rPr>
            <w:b/>
          </w:rPr>
          <w:delText>Conclusion</w:delText>
        </w:r>
      </w:del>
      <w:ins w:id="178" w:author="Brian Andrews" w:date="2017-08-16T16:00:00Z">
        <w:r w:rsidR="00246C5E">
          <w:rPr>
            <w:b/>
          </w:rPr>
          <w:t>Dividends</w:t>
        </w:r>
      </w:ins>
    </w:p>
    <w:p w14:paraId="512759BA" w14:textId="3B1194B2" w:rsidR="00246C5E" w:rsidRDefault="00246C5E" w:rsidP="00246C5E">
      <w:pPr>
        <w:pStyle w:val="ListParagraph"/>
        <w:numPr>
          <w:ilvl w:val="1"/>
          <w:numId w:val="1"/>
        </w:numPr>
        <w:rPr>
          <w:ins w:id="179" w:author="Brian Andrews" w:date="2017-08-16T16:36:00Z"/>
          <w:b/>
        </w:rPr>
        <w:pPrChange w:id="180" w:author="Brian Andrews" w:date="2017-08-16T16:00:00Z">
          <w:pPr>
            <w:pStyle w:val="ListParagraph"/>
            <w:numPr>
              <w:numId w:val="1"/>
            </w:numPr>
            <w:ind w:left="360" w:hanging="360"/>
          </w:pPr>
        </w:pPrChange>
      </w:pPr>
      <w:ins w:id="181" w:author="Brian Andrews" w:date="2017-08-16T16:01:00Z">
        <w:r>
          <w:rPr>
            <w:b/>
          </w:rPr>
          <w:t>Rules</w:t>
        </w:r>
      </w:ins>
    </w:p>
    <w:p w14:paraId="2C824D5A" w14:textId="7E60CE92" w:rsidR="004E0724" w:rsidRPr="004E0724" w:rsidRDefault="004E0724" w:rsidP="004E0724">
      <w:pPr>
        <w:pStyle w:val="ListParagraph"/>
        <w:rPr>
          <w:ins w:id="182" w:author="Brian Andrews" w:date="2017-08-16T16:01:00Z"/>
          <w:rPrChange w:id="183" w:author="Brian Andrews" w:date="2017-08-16T16:36:00Z">
            <w:rPr>
              <w:ins w:id="184" w:author="Brian Andrews" w:date="2017-08-16T16:01:00Z"/>
              <w:b/>
            </w:rPr>
          </w:rPrChange>
        </w:rPr>
        <w:pPrChange w:id="185" w:author="Brian Andrews" w:date="2017-08-16T16:36:00Z">
          <w:pPr>
            <w:pStyle w:val="ListParagraph"/>
            <w:numPr>
              <w:numId w:val="1"/>
            </w:numPr>
            <w:ind w:left="360" w:hanging="360"/>
          </w:pPr>
        </w:pPrChange>
      </w:pPr>
      <w:ins w:id="186" w:author="Brian Andrews" w:date="2017-08-16T16:36:00Z">
        <w:r>
          <w:t xml:space="preserve">Dividends can only be distributed by and the amount can only be determined by the DCI team.  In order to protect against high inflation rates, the distribution of dividends is not on an automated schedule.   These are distributed through a separate contract that has access to the ledgers in the token contract.  </w:t>
        </w:r>
      </w:ins>
      <w:ins w:id="187" w:author="Brian Andrews" w:date="2017-08-16T16:39:00Z">
        <w:r>
          <w:t>The DCI plans to distribute dividends on a yearly schedule but reserves the right to not issue dividends to holders</w:t>
        </w:r>
      </w:ins>
      <w:ins w:id="188" w:author="Brian Andrews" w:date="2017-08-16T16:40:00Z">
        <w:r>
          <w:t xml:space="preserve"> in certain circumstances. (Like What? Down market, ..what else?)</w:t>
        </w:r>
      </w:ins>
    </w:p>
    <w:p w14:paraId="1105D7FA" w14:textId="62E1A6FB" w:rsidR="00246C5E" w:rsidRDefault="00246C5E" w:rsidP="00246C5E">
      <w:pPr>
        <w:pStyle w:val="ListParagraph"/>
        <w:numPr>
          <w:ilvl w:val="1"/>
          <w:numId w:val="1"/>
        </w:numPr>
        <w:rPr>
          <w:ins w:id="189" w:author="Brian Andrews" w:date="2017-08-16T16:40:00Z"/>
          <w:b/>
        </w:rPr>
        <w:pPrChange w:id="190" w:author="Brian Andrews" w:date="2017-08-16T16:00:00Z">
          <w:pPr>
            <w:pStyle w:val="ListParagraph"/>
            <w:numPr>
              <w:numId w:val="1"/>
            </w:numPr>
            <w:ind w:left="360" w:hanging="360"/>
          </w:pPr>
        </w:pPrChange>
      </w:pPr>
      <w:ins w:id="191" w:author="Brian Andrews" w:date="2017-08-16T16:01:00Z">
        <w:r>
          <w:rPr>
            <w:b/>
          </w:rPr>
          <w:t>Distribution Logic</w:t>
        </w:r>
      </w:ins>
    </w:p>
    <w:p w14:paraId="2A1055BE" w14:textId="40FA2451" w:rsidR="00246C5E" w:rsidRDefault="00610DAD" w:rsidP="00610DAD">
      <w:pPr>
        <w:ind w:left="720"/>
        <w:rPr>
          <w:ins w:id="192" w:author="Brian Andrews" w:date="2017-08-16T16:51:00Z"/>
        </w:rPr>
        <w:pPrChange w:id="193" w:author="Brian Andrews" w:date="2017-08-16T16:45:00Z">
          <w:pPr>
            <w:pStyle w:val="ListParagraph"/>
            <w:numPr>
              <w:numId w:val="1"/>
            </w:numPr>
            <w:ind w:left="360" w:hanging="360"/>
          </w:pPr>
        </w:pPrChange>
      </w:pPr>
      <w:ins w:id="194" w:author="Brian Andrews" w:date="2017-08-16T16:46:00Z">
        <w:r>
          <w:lastRenderedPageBreak/>
          <w:t>Once the amount of XIC to be distributed is determined (how are we going to determine this?), the amount received for each held XIC</w:t>
        </w:r>
      </w:ins>
      <w:ins w:id="195" w:author="Brian Andrews" w:date="2017-08-16T16:47:00Z">
        <w:r>
          <w:t>, d,</w:t>
        </w:r>
      </w:ins>
      <w:ins w:id="196" w:author="Brian Andrews" w:date="2017-08-16T16:46:00Z">
        <w:r>
          <w:t xml:space="preserve"> is given by the </w:t>
        </w:r>
      </w:ins>
      <w:ins w:id="197" w:author="Brian Andrews" w:date="2017-08-16T16:47:00Z">
        <w:r>
          <w:t>ratio</w:t>
        </w:r>
      </w:ins>
      <w:ins w:id="198" w:author="Brian Andrews" w:date="2017-08-16T16:46:00Z">
        <w:r>
          <w:t xml:space="preserve"> of the total amount of XIC to be distributed</w:t>
        </w:r>
      </w:ins>
      <w:ins w:id="199" w:author="Brian Andrews" w:date="2017-08-16T16:47:00Z">
        <w:r>
          <w:t>, X, to the total supply of XIC before the distribution of dividends</w:t>
        </w:r>
      </w:ins>
      <w:ins w:id="200" w:author="Brian Andrews" w:date="2017-08-16T16:51:00Z">
        <w:r>
          <w:t>, T</w:t>
        </w:r>
      </w:ins>
      <w:ins w:id="201" w:author="Brian Andrews" w:date="2017-08-16T16:47:00Z">
        <w:r>
          <w:t>.</w:t>
        </w:r>
      </w:ins>
    </w:p>
    <w:p w14:paraId="2A15866C" w14:textId="575014A3" w:rsidR="00610DAD" w:rsidRDefault="00610DAD" w:rsidP="00610DAD">
      <w:pPr>
        <w:ind w:left="720"/>
        <w:jc w:val="center"/>
        <w:rPr>
          <w:ins w:id="202" w:author="Brian Andrews" w:date="2017-08-16T16:51:00Z"/>
        </w:rPr>
        <w:pPrChange w:id="203" w:author="Brian Andrews" w:date="2017-08-16T16:51:00Z">
          <w:pPr>
            <w:pStyle w:val="ListParagraph"/>
            <w:numPr>
              <w:numId w:val="1"/>
            </w:numPr>
            <w:ind w:left="360" w:hanging="360"/>
          </w:pPr>
        </w:pPrChange>
      </w:pPr>
      <w:ins w:id="204" w:author="Brian Andrews" w:date="2017-08-16T16:51:00Z">
        <w:r>
          <w:t>d = X/T</w:t>
        </w:r>
      </w:ins>
    </w:p>
    <w:p w14:paraId="3634898E" w14:textId="0968BFC8" w:rsidR="00610DAD" w:rsidRDefault="00610DAD" w:rsidP="00610DAD">
      <w:pPr>
        <w:ind w:left="720"/>
        <w:rPr>
          <w:ins w:id="205" w:author="Brian Andrews" w:date="2017-08-16T16:54:00Z"/>
        </w:rPr>
        <w:pPrChange w:id="206" w:author="Brian Andrews" w:date="2017-08-16T16:51:00Z">
          <w:pPr>
            <w:pStyle w:val="ListParagraph"/>
            <w:numPr>
              <w:numId w:val="1"/>
            </w:numPr>
            <w:ind w:left="360" w:hanging="360"/>
          </w:pPr>
        </w:pPrChange>
      </w:pPr>
      <w:ins w:id="207" w:author="Brian Andrews" w:date="2017-08-16T16:51:00Z">
        <w:r>
          <w:t>Each user is given</w:t>
        </w:r>
      </w:ins>
      <w:ins w:id="208" w:author="Brian Andrews" w:date="2017-08-16T16:54:00Z">
        <w:r w:rsidR="00C32D43">
          <w:t xml:space="preserve"> an amount of</w:t>
        </w:r>
      </w:ins>
      <w:ins w:id="209" w:author="Brian Andrews" w:date="2017-08-16T16:51:00Z">
        <w:r>
          <w:t xml:space="preserve"> XIC</w:t>
        </w:r>
      </w:ins>
      <w:ins w:id="210" w:author="Brian Andrews" w:date="2017-08-16T16:54:00Z">
        <w:r w:rsidR="00C32D43">
          <w:t>, n,</w:t>
        </w:r>
      </w:ins>
      <w:ins w:id="211" w:author="Brian Andrews" w:date="2017-08-16T16:51:00Z">
        <w:r>
          <w:t xml:space="preserve"> according</w:t>
        </w:r>
      </w:ins>
      <w:ins w:id="212" w:author="Brian Andrews" w:date="2017-08-16T16:53:00Z">
        <w:r>
          <w:t xml:space="preserve"> to the product of d and the balance of the holder, b</w:t>
        </w:r>
      </w:ins>
      <w:ins w:id="213" w:author="Brian Andrews" w:date="2017-08-16T16:54:00Z">
        <w:r w:rsidR="00C32D43">
          <w:t>.</w:t>
        </w:r>
      </w:ins>
    </w:p>
    <w:p w14:paraId="129202FF" w14:textId="5AEE0AC4" w:rsidR="00C32D43" w:rsidRDefault="00C32D43" w:rsidP="00C32D43">
      <w:pPr>
        <w:ind w:left="720"/>
        <w:jc w:val="center"/>
        <w:rPr>
          <w:ins w:id="214" w:author="Brian Andrews" w:date="2017-08-16T16:54:00Z"/>
        </w:rPr>
        <w:pPrChange w:id="215" w:author="Brian Andrews" w:date="2017-08-16T16:54:00Z">
          <w:pPr>
            <w:pStyle w:val="ListParagraph"/>
            <w:numPr>
              <w:numId w:val="1"/>
            </w:numPr>
            <w:ind w:left="360" w:hanging="360"/>
          </w:pPr>
        </w:pPrChange>
      </w:pPr>
      <w:ins w:id="216" w:author="Brian Andrews" w:date="2017-08-16T16:54:00Z">
        <w:r>
          <w:t>n = d * b</w:t>
        </w:r>
      </w:ins>
    </w:p>
    <w:p w14:paraId="791FF9FC" w14:textId="77777777" w:rsidR="00C32D43" w:rsidRPr="00610DAD" w:rsidRDefault="00C32D43" w:rsidP="00C32D43">
      <w:pPr>
        <w:ind w:left="720"/>
        <w:rPr>
          <w:ins w:id="217" w:author="Brian Andrews" w:date="2017-08-16T16:01:00Z"/>
          <w:rPrChange w:id="218" w:author="Brian Andrews" w:date="2017-08-16T16:46:00Z">
            <w:rPr>
              <w:ins w:id="219" w:author="Brian Andrews" w:date="2017-08-16T16:01:00Z"/>
              <w:b/>
            </w:rPr>
          </w:rPrChange>
        </w:rPr>
        <w:pPrChange w:id="220" w:author="Brian Andrews" w:date="2017-08-16T16:54:00Z">
          <w:pPr>
            <w:pStyle w:val="ListParagraph"/>
            <w:numPr>
              <w:numId w:val="1"/>
            </w:numPr>
            <w:ind w:left="360" w:hanging="360"/>
          </w:pPr>
        </w:pPrChange>
      </w:pPr>
      <w:bookmarkStart w:id="221" w:name="_GoBack"/>
      <w:bookmarkEnd w:id="221"/>
    </w:p>
    <w:p w14:paraId="679B6CA0" w14:textId="0A09379A" w:rsidR="00246C5E" w:rsidRPr="00246C5E" w:rsidRDefault="00246C5E" w:rsidP="00246C5E">
      <w:pPr>
        <w:rPr>
          <w:b/>
          <w:rPrChange w:id="222" w:author="Brian Andrews" w:date="2017-08-16T16:01:00Z">
            <w:rPr/>
          </w:rPrChange>
        </w:rPr>
        <w:pPrChange w:id="223" w:author="Brian Andrews" w:date="2017-08-16T16:01:00Z">
          <w:pPr>
            <w:pStyle w:val="ListParagraph"/>
            <w:numPr>
              <w:numId w:val="1"/>
            </w:numPr>
            <w:ind w:left="360" w:hanging="360"/>
          </w:pPr>
        </w:pPrChange>
      </w:pPr>
      <w:ins w:id="224" w:author="Brian Andrews" w:date="2017-08-16T16:01:00Z">
        <w:r>
          <w:rPr>
            <w:b/>
          </w:rPr>
          <w:t>Conclusion</w:t>
        </w:r>
      </w:ins>
    </w:p>
    <w:p w14:paraId="68A51533" w14:textId="77777777" w:rsidR="00D94B90" w:rsidRPr="008F7C64" w:rsidRDefault="008F7C64" w:rsidP="008F7C64">
      <w:pPr>
        <w:ind w:left="360"/>
        <w:rPr>
          <w:i/>
          <w:u w:val="single"/>
        </w:rPr>
      </w:pPr>
      <w:r w:rsidRPr="008F7C64">
        <w:rPr>
          <w:i/>
          <w:u w:val="single"/>
        </w:rPr>
        <w:t>Roger</w:t>
      </w:r>
    </w:p>
    <w:p w14:paraId="202B2331" w14:textId="77777777" w:rsidR="00D94B90" w:rsidRDefault="00D94B90"/>
    <w:sectPr w:rsidR="00D94B90" w:rsidSect="00D97E98">
      <w:pgSz w:w="12240" w:h="15840"/>
      <w:pgMar w:top="720" w:right="144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Stansky, Michael P" w:date="2017-08-16T08:56:00Z" w:initials="SMP">
    <w:p w14:paraId="28114547" w14:textId="77777777" w:rsidR="005D3C59" w:rsidRDefault="005D3C59">
      <w:pPr>
        <w:pStyle w:val="CommentText"/>
      </w:pPr>
      <w:r>
        <w:rPr>
          <w:rStyle w:val="CommentReference"/>
        </w:rPr>
        <w:annotationRef/>
      </w:r>
      <w:r>
        <w:t>Roger, I don’t know if we are still doing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14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14547" w16cid:durableId="1D3ED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C1FEE"/>
    <w:multiLevelType w:val="multilevel"/>
    <w:tmpl w:val="CFD6F7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Andrews">
    <w15:presenceInfo w15:providerId="Windows Live" w15:userId="01a0a0b52b50ae19"/>
  </w15:person>
  <w15:person w15:author="Stansky, Michael P">
    <w15:presenceInfo w15:providerId="AD" w15:userId="S-1-5-21-602162358-790525478-682003330-93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90"/>
    <w:rsid w:val="0001512D"/>
    <w:rsid w:val="00031504"/>
    <w:rsid w:val="00104282"/>
    <w:rsid w:val="001842C6"/>
    <w:rsid w:val="00246C5E"/>
    <w:rsid w:val="00291D0E"/>
    <w:rsid w:val="002E3A05"/>
    <w:rsid w:val="002F0270"/>
    <w:rsid w:val="00372CAD"/>
    <w:rsid w:val="003B292E"/>
    <w:rsid w:val="003C2A01"/>
    <w:rsid w:val="003E136F"/>
    <w:rsid w:val="003E5918"/>
    <w:rsid w:val="0047572C"/>
    <w:rsid w:val="00484053"/>
    <w:rsid w:val="004E0724"/>
    <w:rsid w:val="0050186E"/>
    <w:rsid w:val="00540009"/>
    <w:rsid w:val="005D3C59"/>
    <w:rsid w:val="00610DAD"/>
    <w:rsid w:val="00657FAC"/>
    <w:rsid w:val="006605E3"/>
    <w:rsid w:val="00817369"/>
    <w:rsid w:val="008D005E"/>
    <w:rsid w:val="008D0A76"/>
    <w:rsid w:val="008F7C64"/>
    <w:rsid w:val="009C09C4"/>
    <w:rsid w:val="00C14ECA"/>
    <w:rsid w:val="00C32D43"/>
    <w:rsid w:val="00D94B90"/>
    <w:rsid w:val="00D97E98"/>
    <w:rsid w:val="00E5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1878"/>
  <w15:chartTrackingRefBased/>
  <w15:docId w15:val="{F0A669B4-46F5-4F6A-8E6D-45A5B608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90"/>
    <w:pPr>
      <w:ind w:left="720"/>
      <w:contextualSpacing/>
    </w:pPr>
  </w:style>
  <w:style w:type="paragraph" w:styleId="BalloonText">
    <w:name w:val="Balloon Text"/>
    <w:basedOn w:val="Normal"/>
    <w:link w:val="BalloonTextChar"/>
    <w:uiPriority w:val="99"/>
    <w:semiHidden/>
    <w:unhideWhenUsed/>
    <w:rsid w:val="008D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5E"/>
    <w:rPr>
      <w:rFonts w:ascii="Segoe UI" w:hAnsi="Segoe UI" w:cs="Segoe UI"/>
      <w:sz w:val="18"/>
      <w:szCs w:val="18"/>
    </w:rPr>
  </w:style>
  <w:style w:type="character" w:styleId="CommentReference">
    <w:name w:val="annotation reference"/>
    <w:basedOn w:val="DefaultParagraphFont"/>
    <w:uiPriority w:val="99"/>
    <w:semiHidden/>
    <w:unhideWhenUsed/>
    <w:rsid w:val="005D3C59"/>
    <w:rPr>
      <w:sz w:val="16"/>
      <w:szCs w:val="16"/>
    </w:rPr>
  </w:style>
  <w:style w:type="paragraph" w:styleId="CommentText">
    <w:name w:val="annotation text"/>
    <w:basedOn w:val="Normal"/>
    <w:link w:val="CommentTextChar"/>
    <w:uiPriority w:val="99"/>
    <w:semiHidden/>
    <w:unhideWhenUsed/>
    <w:rsid w:val="005D3C59"/>
    <w:pPr>
      <w:spacing w:line="240" w:lineRule="auto"/>
    </w:pPr>
    <w:rPr>
      <w:sz w:val="20"/>
      <w:szCs w:val="20"/>
    </w:rPr>
  </w:style>
  <w:style w:type="character" w:customStyle="1" w:styleId="CommentTextChar">
    <w:name w:val="Comment Text Char"/>
    <w:basedOn w:val="DefaultParagraphFont"/>
    <w:link w:val="CommentText"/>
    <w:uiPriority w:val="99"/>
    <w:semiHidden/>
    <w:rsid w:val="005D3C59"/>
    <w:rPr>
      <w:sz w:val="20"/>
      <w:szCs w:val="20"/>
    </w:rPr>
  </w:style>
  <w:style w:type="paragraph" w:styleId="CommentSubject">
    <w:name w:val="annotation subject"/>
    <w:basedOn w:val="CommentText"/>
    <w:next w:val="CommentText"/>
    <w:link w:val="CommentSubjectChar"/>
    <w:uiPriority w:val="99"/>
    <w:semiHidden/>
    <w:unhideWhenUsed/>
    <w:rsid w:val="005D3C59"/>
    <w:rPr>
      <w:b/>
      <w:bCs/>
    </w:rPr>
  </w:style>
  <w:style w:type="character" w:customStyle="1" w:styleId="CommentSubjectChar">
    <w:name w:val="Comment Subject Char"/>
    <w:basedOn w:val="CommentTextChar"/>
    <w:link w:val="CommentSubject"/>
    <w:uiPriority w:val="99"/>
    <w:semiHidden/>
    <w:rsid w:val="005D3C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0481">
      <w:bodyDiv w:val="1"/>
      <w:marLeft w:val="0"/>
      <w:marRight w:val="0"/>
      <w:marTop w:val="0"/>
      <w:marBottom w:val="0"/>
      <w:divBdr>
        <w:top w:val="none" w:sz="0" w:space="0" w:color="auto"/>
        <w:left w:val="none" w:sz="0" w:space="0" w:color="auto"/>
        <w:bottom w:val="none" w:sz="0" w:space="0" w:color="auto"/>
        <w:right w:val="none" w:sz="0" w:space="0" w:color="auto"/>
      </w:divBdr>
    </w:div>
    <w:div w:id="949699204">
      <w:bodyDiv w:val="1"/>
      <w:marLeft w:val="0"/>
      <w:marRight w:val="0"/>
      <w:marTop w:val="0"/>
      <w:marBottom w:val="0"/>
      <w:divBdr>
        <w:top w:val="none" w:sz="0" w:space="0" w:color="auto"/>
        <w:left w:val="none" w:sz="0" w:space="0" w:color="auto"/>
        <w:bottom w:val="none" w:sz="0" w:space="0" w:color="auto"/>
        <w:right w:val="none" w:sz="0" w:space="0" w:color="auto"/>
      </w:divBdr>
    </w:div>
    <w:div w:id="1002243420">
      <w:bodyDiv w:val="1"/>
      <w:marLeft w:val="0"/>
      <w:marRight w:val="0"/>
      <w:marTop w:val="0"/>
      <w:marBottom w:val="0"/>
      <w:divBdr>
        <w:top w:val="none" w:sz="0" w:space="0" w:color="auto"/>
        <w:left w:val="none" w:sz="0" w:space="0" w:color="auto"/>
        <w:bottom w:val="none" w:sz="0" w:space="0" w:color="auto"/>
        <w:right w:val="none" w:sz="0" w:space="0" w:color="auto"/>
      </w:divBdr>
    </w:div>
    <w:div w:id="1014571499">
      <w:bodyDiv w:val="1"/>
      <w:marLeft w:val="0"/>
      <w:marRight w:val="0"/>
      <w:marTop w:val="0"/>
      <w:marBottom w:val="0"/>
      <w:divBdr>
        <w:top w:val="none" w:sz="0" w:space="0" w:color="auto"/>
        <w:left w:val="none" w:sz="0" w:space="0" w:color="auto"/>
        <w:bottom w:val="none" w:sz="0" w:space="0" w:color="auto"/>
        <w:right w:val="none" w:sz="0" w:space="0" w:color="auto"/>
      </w:divBdr>
    </w:div>
    <w:div w:id="1055546540">
      <w:bodyDiv w:val="1"/>
      <w:marLeft w:val="0"/>
      <w:marRight w:val="0"/>
      <w:marTop w:val="0"/>
      <w:marBottom w:val="0"/>
      <w:divBdr>
        <w:top w:val="none" w:sz="0" w:space="0" w:color="auto"/>
        <w:left w:val="none" w:sz="0" w:space="0" w:color="auto"/>
        <w:bottom w:val="none" w:sz="0" w:space="0" w:color="auto"/>
        <w:right w:val="none" w:sz="0" w:space="0" w:color="auto"/>
      </w:divBdr>
    </w:div>
    <w:div w:id="1110124453">
      <w:bodyDiv w:val="1"/>
      <w:marLeft w:val="0"/>
      <w:marRight w:val="0"/>
      <w:marTop w:val="0"/>
      <w:marBottom w:val="0"/>
      <w:divBdr>
        <w:top w:val="none" w:sz="0" w:space="0" w:color="auto"/>
        <w:left w:val="none" w:sz="0" w:space="0" w:color="auto"/>
        <w:bottom w:val="none" w:sz="0" w:space="0" w:color="auto"/>
        <w:right w:val="none" w:sz="0" w:space="0" w:color="auto"/>
      </w:divBdr>
    </w:div>
    <w:div w:id="1689790792">
      <w:bodyDiv w:val="1"/>
      <w:marLeft w:val="0"/>
      <w:marRight w:val="0"/>
      <w:marTop w:val="0"/>
      <w:marBottom w:val="0"/>
      <w:divBdr>
        <w:top w:val="none" w:sz="0" w:space="0" w:color="auto"/>
        <w:left w:val="none" w:sz="0" w:space="0" w:color="auto"/>
        <w:bottom w:val="none" w:sz="0" w:space="0" w:color="auto"/>
        <w:right w:val="none" w:sz="0" w:space="0" w:color="auto"/>
      </w:divBdr>
    </w:div>
    <w:div w:id="1747847604">
      <w:bodyDiv w:val="1"/>
      <w:marLeft w:val="0"/>
      <w:marRight w:val="0"/>
      <w:marTop w:val="0"/>
      <w:marBottom w:val="0"/>
      <w:divBdr>
        <w:top w:val="none" w:sz="0" w:space="0" w:color="auto"/>
        <w:left w:val="none" w:sz="0" w:space="0" w:color="auto"/>
        <w:bottom w:val="none" w:sz="0" w:space="0" w:color="auto"/>
        <w:right w:val="none" w:sz="0" w:space="0" w:color="auto"/>
      </w:divBdr>
    </w:div>
    <w:div w:id="1927952964">
      <w:bodyDiv w:val="1"/>
      <w:marLeft w:val="0"/>
      <w:marRight w:val="0"/>
      <w:marTop w:val="0"/>
      <w:marBottom w:val="0"/>
      <w:divBdr>
        <w:top w:val="none" w:sz="0" w:space="0" w:color="auto"/>
        <w:left w:val="none" w:sz="0" w:space="0" w:color="auto"/>
        <w:bottom w:val="none" w:sz="0" w:space="0" w:color="auto"/>
        <w:right w:val="none" w:sz="0" w:space="0" w:color="auto"/>
      </w:divBdr>
    </w:div>
    <w:div w:id="20855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Stansky, Michael P</dc:creator>
  <cp:keywords/>
  <dc:description/>
  <cp:lastModifiedBy>Brian Andrews</cp:lastModifiedBy>
  <cp:revision>12</cp:revision>
  <cp:lastPrinted>2017-08-15T15:13:00Z</cp:lastPrinted>
  <dcterms:created xsi:type="dcterms:W3CDTF">2017-08-15T15:10:00Z</dcterms:created>
  <dcterms:modified xsi:type="dcterms:W3CDTF">2017-08-16T20:57:00Z</dcterms:modified>
</cp:coreProperties>
</file>